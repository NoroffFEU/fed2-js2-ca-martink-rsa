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16E245F" w:rsidP="03620587" w:rsidRDefault="416E245F" w14:paraId="2BEF35DD" w14:textId="10315DB5">
      <w:pPr>
        <w:pStyle w:val="Title"/>
        <w:spacing w:after="80" w:line="240" w:lineRule="auto"/>
        <w:rPr>
          <w:rFonts w:ascii="Aptos Display" w:hAnsi="Aptos Display" w:eastAsia="Aptos Display" w:cs="Aptos Display"/>
          <w:b w:val="0"/>
          <w:bCs w:val="0"/>
          <w:i w:val="0"/>
          <w:iCs w:val="0"/>
          <w:caps w:val="0"/>
          <w:smallCaps w:val="0"/>
          <w:noProof w:val="0"/>
          <w:color w:val="000000" w:themeColor="text1" w:themeTint="FF" w:themeShade="FF"/>
          <w:sz w:val="56"/>
          <w:szCs w:val="56"/>
          <w:lang w:val="en-US"/>
        </w:rPr>
      </w:pPr>
      <w:r w:rsidRPr="03620587" w:rsidR="416E245F">
        <w:rPr>
          <w:rFonts w:ascii="Aptos Display" w:hAnsi="Aptos Display" w:eastAsia="Aptos Display" w:cs="Aptos Display"/>
          <w:b w:val="0"/>
          <w:bCs w:val="0"/>
          <w:i w:val="0"/>
          <w:iCs w:val="0"/>
          <w:caps w:val="0"/>
          <w:smallCaps w:val="0"/>
          <w:noProof w:val="0"/>
          <w:color w:val="000000" w:themeColor="text1" w:themeTint="FF" w:themeShade="FF"/>
          <w:sz w:val="56"/>
          <w:szCs w:val="56"/>
          <w:lang w:val="en-US"/>
        </w:rPr>
        <w:t>JavaScript 2 Course Assignment</w:t>
      </w:r>
    </w:p>
    <w:p w:rsidR="416E245F" w:rsidP="03620587" w:rsidRDefault="416E245F" w14:paraId="77BD87B8" w14:textId="37F10E2E">
      <w:pPr>
        <w:pStyle w:val="Subtitle"/>
        <w:spacing w:after="160" w:line="279" w:lineRule="auto"/>
        <w:rPr>
          <w:rFonts w:ascii="Aptos" w:hAnsi="Aptos" w:eastAsia="Aptos" w:cs="Aptos"/>
          <w:b w:val="0"/>
          <w:bCs w:val="0"/>
          <w:i w:val="0"/>
          <w:iCs w:val="0"/>
          <w:caps w:val="0"/>
          <w:smallCaps w:val="0"/>
          <w:noProof w:val="0"/>
          <w:color w:val="595959" w:themeColor="text1" w:themeTint="A6" w:themeShade="FF"/>
          <w:sz w:val="28"/>
          <w:szCs w:val="28"/>
          <w:lang w:val="en-US"/>
        </w:rPr>
      </w:pPr>
      <w:r w:rsidRPr="17846A45" w:rsidR="6D70879D">
        <w:rPr>
          <w:rFonts w:ascii="Aptos" w:hAnsi="Aptos" w:eastAsia="Aptos" w:cs="Aptos"/>
          <w:b w:val="0"/>
          <w:bCs w:val="0"/>
          <w:i w:val="0"/>
          <w:iCs w:val="0"/>
          <w:caps w:val="0"/>
          <w:smallCaps w:val="0"/>
          <w:noProof w:val="0"/>
          <w:color w:val="000000" w:themeColor="text1" w:themeTint="FF" w:themeShade="FF"/>
          <w:sz w:val="28"/>
          <w:szCs w:val="28"/>
          <w:lang w:val="en-US"/>
        </w:rPr>
        <w:t>2023/4 Study Plan</w:t>
      </w:r>
    </w:p>
    <w:p w:rsidR="0FDCBA70" w:rsidP="17846A45" w:rsidRDefault="0FDCBA70" w14:paraId="606AB4E3" w14:textId="5EB73AE9">
      <w:pPr>
        <w:pStyle w:val="Normal"/>
        <w:keepNext w:val="1"/>
        <w:keepLines w:val="1"/>
        <w:suppressLineNumbers w:val="0"/>
        <w:bidi w:val="0"/>
        <w:spacing w:before="0" w:beforeAutospacing="off" w:after="160" w:afterAutospacing="off" w:line="279" w:lineRule="auto"/>
        <w:ind w:left="0" w:right="0"/>
        <w:jc w:val="left"/>
      </w:pPr>
      <w:r w:rsidRPr="17846A45" w:rsidR="0FDCBA70">
        <w:rPr>
          <w:rFonts w:ascii="Aptos Display" w:hAnsi="Aptos Display" w:eastAsia="Aptos Display" w:cs="Aptos Display"/>
          <w:b w:val="0"/>
          <w:bCs w:val="0"/>
          <w:i w:val="0"/>
          <w:iCs w:val="0"/>
          <w:caps w:val="0"/>
          <w:smallCaps w:val="0"/>
          <w:noProof w:val="0"/>
          <w:color w:val="0F4761" w:themeColor="accent1" w:themeTint="FF" w:themeShade="BF"/>
          <w:sz w:val="40"/>
          <w:szCs w:val="40"/>
          <w:lang w:val="en-US"/>
        </w:rPr>
        <w:t>Introduction</w:t>
      </w:r>
    </w:p>
    <w:p w:rsidR="265C6B07" w:rsidP="17846A45" w:rsidRDefault="265C6B07" w14:paraId="5FA33755" w14:textId="66A5B758">
      <w:pPr>
        <w:pStyle w:val="Normal"/>
        <w:keepNext w:val="1"/>
        <w:keepLines w:val="1"/>
        <w:rPr>
          <w:rFonts w:ascii="Aptos" w:hAnsi="Aptos" w:eastAsia="Aptos" w:cs="Aptos"/>
          <w:b w:val="0"/>
          <w:bCs w:val="0"/>
          <w:i w:val="0"/>
          <w:iCs w:val="0"/>
          <w:caps w:val="0"/>
          <w:smallCaps w:val="0"/>
          <w:noProof w:val="0"/>
          <w:color w:val="000000" w:themeColor="text1" w:themeTint="FF" w:themeShade="FF"/>
          <w:sz w:val="24"/>
          <w:szCs w:val="24"/>
          <w:lang w:val="en-US"/>
        </w:rPr>
      </w:pPr>
      <w:r w:rsidRPr="17846A45" w:rsidR="265C6B07">
        <w:rPr>
          <w:rFonts w:ascii="Aptos" w:hAnsi="Aptos" w:eastAsia="Aptos" w:cs="Aptos"/>
          <w:b w:val="0"/>
          <w:bCs w:val="0"/>
          <w:i w:val="0"/>
          <w:iCs w:val="0"/>
          <w:caps w:val="0"/>
          <w:smallCaps w:val="0"/>
          <w:noProof w:val="0"/>
          <w:color w:val="000000" w:themeColor="text1" w:themeTint="FF" w:themeShade="FF"/>
          <w:sz w:val="24"/>
          <w:szCs w:val="24"/>
          <w:lang w:val="en-US"/>
        </w:rPr>
        <w:t xml:space="preserve">In this course assignment you will be building a client-side social media application. </w:t>
      </w:r>
      <w:r w:rsidRPr="17846A45" w:rsidR="2AF64583">
        <w:rPr>
          <w:rFonts w:ascii="Aptos" w:hAnsi="Aptos" w:eastAsia="Aptos" w:cs="Aptos"/>
          <w:b w:val="0"/>
          <w:bCs w:val="0"/>
          <w:i w:val="0"/>
          <w:iCs w:val="0"/>
          <w:caps w:val="0"/>
          <w:smallCaps w:val="0"/>
          <w:noProof w:val="0"/>
          <w:color w:val="000000" w:themeColor="text1" w:themeTint="FF" w:themeShade="FF"/>
          <w:sz w:val="24"/>
          <w:szCs w:val="24"/>
          <w:lang w:val="en-US"/>
        </w:rPr>
        <w:t>This</w:t>
      </w:r>
      <w:r w:rsidRPr="17846A45" w:rsidR="53DFF82C">
        <w:rPr>
          <w:rFonts w:ascii="Aptos" w:hAnsi="Aptos" w:eastAsia="Aptos" w:cs="Aptos"/>
          <w:b w:val="0"/>
          <w:bCs w:val="0"/>
          <w:i w:val="0"/>
          <w:iCs w:val="0"/>
          <w:caps w:val="0"/>
          <w:smallCaps w:val="0"/>
          <w:noProof w:val="0"/>
          <w:color w:val="000000" w:themeColor="text1" w:themeTint="FF" w:themeShade="FF"/>
          <w:sz w:val="24"/>
          <w:szCs w:val="24"/>
          <w:lang w:val="en-US"/>
        </w:rPr>
        <w:t xml:space="preserve"> application will allow users to perform CRUD operations (Create</w:t>
      </w:r>
      <w:r w:rsidRPr="17846A45" w:rsidR="6E7BBE81">
        <w:rPr>
          <w:rFonts w:ascii="Aptos" w:hAnsi="Aptos" w:eastAsia="Aptos" w:cs="Aptos"/>
          <w:b w:val="0"/>
          <w:bCs w:val="0"/>
          <w:i w:val="0"/>
          <w:iCs w:val="0"/>
          <w:caps w:val="0"/>
          <w:smallCaps w:val="0"/>
          <w:noProof w:val="0"/>
          <w:color w:val="000000" w:themeColor="text1" w:themeTint="FF" w:themeShade="FF"/>
          <w:sz w:val="24"/>
          <w:szCs w:val="24"/>
          <w:lang w:val="en-US"/>
        </w:rPr>
        <w:t>,</w:t>
      </w:r>
      <w:r w:rsidRPr="17846A45" w:rsidR="53DFF82C">
        <w:rPr>
          <w:rFonts w:ascii="Aptos" w:hAnsi="Aptos" w:eastAsia="Aptos" w:cs="Aptos"/>
          <w:b w:val="0"/>
          <w:bCs w:val="0"/>
          <w:i w:val="0"/>
          <w:iCs w:val="0"/>
          <w:caps w:val="0"/>
          <w:smallCaps w:val="0"/>
          <w:noProof w:val="0"/>
          <w:color w:val="000000" w:themeColor="text1" w:themeTint="FF" w:themeShade="FF"/>
          <w:sz w:val="24"/>
          <w:szCs w:val="24"/>
          <w:lang w:val="en-US"/>
        </w:rPr>
        <w:t xml:space="preserve"> Read</w:t>
      </w:r>
      <w:r w:rsidRPr="17846A45" w:rsidR="70F38765">
        <w:rPr>
          <w:rFonts w:ascii="Aptos" w:hAnsi="Aptos" w:eastAsia="Aptos" w:cs="Aptos"/>
          <w:b w:val="0"/>
          <w:bCs w:val="0"/>
          <w:i w:val="0"/>
          <w:iCs w:val="0"/>
          <w:caps w:val="0"/>
          <w:smallCaps w:val="0"/>
          <w:noProof w:val="0"/>
          <w:color w:val="000000" w:themeColor="text1" w:themeTint="FF" w:themeShade="FF"/>
          <w:sz w:val="24"/>
          <w:szCs w:val="24"/>
          <w:lang w:val="en-US"/>
        </w:rPr>
        <w:t>,</w:t>
      </w:r>
      <w:r w:rsidRPr="17846A45" w:rsidR="53DFF82C">
        <w:rPr>
          <w:rFonts w:ascii="Aptos" w:hAnsi="Aptos" w:eastAsia="Aptos" w:cs="Aptos"/>
          <w:b w:val="0"/>
          <w:bCs w:val="0"/>
          <w:i w:val="0"/>
          <w:iCs w:val="0"/>
          <w:caps w:val="0"/>
          <w:smallCaps w:val="0"/>
          <w:noProof w:val="0"/>
          <w:color w:val="000000" w:themeColor="text1" w:themeTint="FF" w:themeShade="FF"/>
          <w:sz w:val="24"/>
          <w:szCs w:val="24"/>
          <w:lang w:val="en-US"/>
        </w:rPr>
        <w:t xml:space="preserve"> Update and Destroy/</w:t>
      </w:r>
      <w:r w:rsidRPr="17846A45" w:rsidR="53DFF82C">
        <w:rPr>
          <w:rFonts w:ascii="Aptos" w:hAnsi="Aptos" w:eastAsia="Aptos" w:cs="Aptos"/>
          <w:b w:val="0"/>
          <w:bCs w:val="0"/>
          <w:i w:val="0"/>
          <w:iCs w:val="0"/>
          <w:caps w:val="0"/>
          <w:smallCaps w:val="0"/>
          <w:noProof w:val="0"/>
          <w:color w:val="000000" w:themeColor="text1" w:themeTint="FF" w:themeShade="FF"/>
          <w:sz w:val="24"/>
          <w:szCs w:val="24"/>
          <w:lang w:val="en-US"/>
        </w:rPr>
        <w:t>Delete</w:t>
      </w:r>
      <w:r w:rsidRPr="17846A45" w:rsidR="53DFF82C">
        <w:rPr>
          <w:rFonts w:ascii="Aptos" w:hAnsi="Aptos" w:eastAsia="Aptos" w:cs="Aptos"/>
          <w:b w:val="0"/>
          <w:bCs w:val="0"/>
          <w:i w:val="0"/>
          <w:iCs w:val="0"/>
          <w:caps w:val="0"/>
          <w:smallCaps w:val="0"/>
          <w:noProof w:val="0"/>
          <w:color w:val="000000" w:themeColor="text1" w:themeTint="FF" w:themeShade="FF"/>
          <w:sz w:val="24"/>
          <w:szCs w:val="24"/>
          <w:lang w:val="en-US"/>
        </w:rPr>
        <w:t xml:space="preserve">) on their own posts as well as allow for </w:t>
      </w:r>
      <w:r w:rsidRPr="17846A45" w:rsidR="53DFF82C">
        <w:rPr>
          <w:rFonts w:ascii="Aptos" w:hAnsi="Aptos" w:eastAsia="Aptos" w:cs="Aptos"/>
          <w:b w:val="0"/>
          <w:bCs w:val="0"/>
          <w:i w:val="0"/>
          <w:iCs w:val="0"/>
          <w:caps w:val="0"/>
          <w:smallCaps w:val="0"/>
          <w:noProof w:val="0"/>
          <w:color w:val="000000" w:themeColor="text1" w:themeTint="FF" w:themeShade="FF"/>
          <w:sz w:val="24"/>
          <w:szCs w:val="24"/>
          <w:lang w:val="en-US"/>
        </w:rPr>
        <w:t>additional</w:t>
      </w:r>
      <w:r w:rsidRPr="17846A45" w:rsidR="53DFF82C">
        <w:rPr>
          <w:rFonts w:ascii="Aptos" w:hAnsi="Aptos" w:eastAsia="Aptos" w:cs="Aptos"/>
          <w:b w:val="0"/>
          <w:bCs w:val="0"/>
          <w:i w:val="0"/>
          <w:iCs w:val="0"/>
          <w:caps w:val="0"/>
          <w:smallCaps w:val="0"/>
          <w:noProof w:val="0"/>
          <w:color w:val="000000" w:themeColor="text1" w:themeTint="FF" w:themeShade="FF"/>
          <w:sz w:val="24"/>
          <w:szCs w:val="24"/>
          <w:lang w:val="en-US"/>
        </w:rPr>
        <w:t xml:space="preserve"> features, suc</w:t>
      </w:r>
      <w:r w:rsidRPr="17846A45" w:rsidR="01778CBC">
        <w:rPr>
          <w:rFonts w:ascii="Aptos" w:hAnsi="Aptos" w:eastAsia="Aptos" w:cs="Aptos"/>
          <w:b w:val="0"/>
          <w:bCs w:val="0"/>
          <w:i w:val="0"/>
          <w:iCs w:val="0"/>
          <w:caps w:val="0"/>
          <w:smallCaps w:val="0"/>
          <w:noProof w:val="0"/>
          <w:color w:val="000000" w:themeColor="text1" w:themeTint="FF" w:themeShade="FF"/>
          <w:sz w:val="24"/>
          <w:szCs w:val="24"/>
          <w:lang w:val="en-US"/>
        </w:rPr>
        <w:t>h as following/unfollowing users, commenting on posts and reacting to a post</w:t>
      </w:r>
      <w:r w:rsidRPr="17846A45" w:rsidR="14EEC665">
        <w:rPr>
          <w:rFonts w:ascii="Aptos" w:hAnsi="Aptos" w:eastAsia="Aptos" w:cs="Aptos"/>
          <w:b w:val="0"/>
          <w:bCs w:val="0"/>
          <w:i w:val="0"/>
          <w:iCs w:val="0"/>
          <w:caps w:val="0"/>
          <w:smallCaps w:val="0"/>
          <w:noProof w:val="0"/>
          <w:color w:val="000000" w:themeColor="text1" w:themeTint="FF" w:themeShade="FF"/>
          <w:sz w:val="24"/>
          <w:szCs w:val="24"/>
          <w:lang w:val="en-US"/>
        </w:rPr>
        <w:t xml:space="preserve"> with an emoji</w:t>
      </w:r>
      <w:r w:rsidRPr="17846A45" w:rsidR="01778CBC">
        <w:rPr>
          <w:rFonts w:ascii="Aptos" w:hAnsi="Aptos" w:eastAsia="Aptos" w:cs="Aptos"/>
          <w:b w:val="0"/>
          <w:bCs w:val="0"/>
          <w:i w:val="0"/>
          <w:iCs w:val="0"/>
          <w:caps w:val="0"/>
          <w:smallCaps w:val="0"/>
          <w:noProof w:val="0"/>
          <w:color w:val="000000" w:themeColor="text1" w:themeTint="FF" w:themeShade="FF"/>
          <w:sz w:val="24"/>
          <w:szCs w:val="24"/>
          <w:lang w:val="en-US"/>
        </w:rPr>
        <w:t>.</w:t>
      </w:r>
    </w:p>
    <w:p w:rsidR="017E9F0F" w:rsidP="17846A45" w:rsidRDefault="017E9F0F" w14:paraId="7FBC8F6E" w14:textId="3987BD69">
      <w:pPr>
        <w:pStyle w:val="Normal"/>
        <w:keepNext w:val="1"/>
        <w:keepLines w:val="1"/>
        <w:rPr>
          <w:rFonts w:ascii="Aptos" w:hAnsi="Aptos" w:eastAsia="Aptos" w:cs="Aptos"/>
          <w:b w:val="0"/>
          <w:bCs w:val="0"/>
          <w:i w:val="0"/>
          <w:iCs w:val="0"/>
          <w:caps w:val="0"/>
          <w:smallCaps w:val="0"/>
          <w:noProof w:val="0"/>
          <w:color w:val="000000" w:themeColor="text1" w:themeTint="FF" w:themeShade="FF"/>
          <w:sz w:val="24"/>
          <w:szCs w:val="24"/>
          <w:lang w:val="en-US"/>
        </w:rPr>
      </w:pPr>
      <w:r w:rsidRPr="17846A45" w:rsidR="017E9F0F">
        <w:rPr>
          <w:rFonts w:ascii="Aptos" w:hAnsi="Aptos" w:eastAsia="Aptos" w:cs="Aptos"/>
          <w:b w:val="0"/>
          <w:bCs w:val="0"/>
          <w:i w:val="0"/>
          <w:iCs w:val="0"/>
          <w:caps w:val="0"/>
          <w:smallCaps w:val="0"/>
          <w:noProof w:val="0"/>
          <w:color w:val="000000" w:themeColor="text1" w:themeTint="FF" w:themeShade="FF"/>
          <w:sz w:val="24"/>
          <w:szCs w:val="24"/>
          <w:lang w:val="en-US"/>
        </w:rPr>
        <w:t xml:space="preserve">Unlike </w:t>
      </w:r>
      <w:r w:rsidRPr="17846A45" w:rsidR="017E9F0F">
        <w:rPr>
          <w:rFonts w:ascii="Aptos" w:hAnsi="Aptos" w:eastAsia="Aptos" w:cs="Aptos"/>
          <w:b w:val="0"/>
          <w:bCs w:val="0"/>
          <w:i w:val="0"/>
          <w:iCs w:val="0"/>
          <w:caps w:val="0"/>
          <w:smallCaps w:val="0"/>
          <w:noProof w:val="0"/>
          <w:color w:val="000000" w:themeColor="text1" w:themeTint="FF" w:themeShade="FF"/>
          <w:sz w:val="24"/>
          <w:szCs w:val="24"/>
          <w:lang w:val="en-US"/>
        </w:rPr>
        <w:t>previous</w:t>
      </w:r>
      <w:r w:rsidRPr="17846A45" w:rsidR="017E9F0F">
        <w:rPr>
          <w:rFonts w:ascii="Aptos" w:hAnsi="Aptos" w:eastAsia="Aptos" w:cs="Aptos"/>
          <w:b w:val="0"/>
          <w:bCs w:val="0"/>
          <w:i w:val="0"/>
          <w:iCs w:val="0"/>
          <w:caps w:val="0"/>
          <w:smallCaps w:val="0"/>
          <w:noProof w:val="0"/>
          <w:color w:val="000000" w:themeColor="text1" w:themeTint="FF" w:themeShade="FF"/>
          <w:sz w:val="24"/>
          <w:szCs w:val="24"/>
          <w:lang w:val="en-US"/>
        </w:rPr>
        <w:t xml:space="preserve"> projects, you will be working on the app logic </w:t>
      </w:r>
      <w:r w:rsidRPr="17846A45" w:rsidR="2686586F">
        <w:rPr>
          <w:rFonts w:ascii="Aptos" w:hAnsi="Aptos" w:eastAsia="Aptos" w:cs="Aptos"/>
          <w:b w:val="0"/>
          <w:bCs w:val="0"/>
          <w:i w:val="0"/>
          <w:iCs w:val="0"/>
          <w:caps w:val="0"/>
          <w:smallCaps w:val="0"/>
          <w:noProof w:val="0"/>
          <w:color w:val="000000" w:themeColor="text1" w:themeTint="FF" w:themeShade="FF"/>
          <w:sz w:val="24"/>
          <w:szCs w:val="24"/>
          <w:lang w:val="en-US"/>
        </w:rPr>
        <w:t>first and</w:t>
      </w:r>
      <w:r w:rsidRPr="17846A45" w:rsidR="017E9F0F">
        <w:rPr>
          <w:rFonts w:ascii="Aptos" w:hAnsi="Aptos" w:eastAsia="Aptos" w:cs="Aptos"/>
          <w:b w:val="0"/>
          <w:bCs w:val="0"/>
          <w:i w:val="0"/>
          <w:iCs w:val="0"/>
          <w:caps w:val="0"/>
          <w:smallCaps w:val="0"/>
          <w:noProof w:val="0"/>
          <w:color w:val="000000" w:themeColor="text1" w:themeTint="FF" w:themeShade="FF"/>
          <w:sz w:val="24"/>
          <w:szCs w:val="24"/>
          <w:lang w:val="en-US"/>
        </w:rPr>
        <w:t xml:space="preserve"> styling the application </w:t>
      </w:r>
      <w:r w:rsidRPr="17846A45" w:rsidR="017E9F0F">
        <w:rPr>
          <w:rFonts w:ascii="Aptos" w:hAnsi="Aptos" w:eastAsia="Aptos" w:cs="Aptos"/>
          <w:b w:val="0"/>
          <w:bCs w:val="0"/>
          <w:i w:val="0"/>
          <w:iCs w:val="0"/>
          <w:caps w:val="0"/>
          <w:smallCaps w:val="0"/>
          <w:noProof w:val="0"/>
          <w:color w:val="000000" w:themeColor="text1" w:themeTint="FF" w:themeShade="FF"/>
          <w:sz w:val="24"/>
          <w:szCs w:val="24"/>
          <w:lang w:val="en-US"/>
        </w:rPr>
        <w:t>later.</w:t>
      </w:r>
    </w:p>
    <w:p w:rsidR="416E245F" w:rsidP="17846A45" w:rsidRDefault="416E245F" w14:paraId="76042A95" w14:textId="7E8DE7A2">
      <w:pPr>
        <w:pStyle w:val="Heading1"/>
        <w:keepNext w:val="1"/>
        <w:keepLines w:val="1"/>
        <w:spacing w:before="360" w:after="80" w:line="279" w:lineRule="auto"/>
        <w:rPr>
          <w:rFonts w:ascii="Aptos Display" w:hAnsi="Aptos Display" w:eastAsia="Aptos Display" w:cs="Aptos Display"/>
          <w:b w:val="0"/>
          <w:bCs w:val="0"/>
          <w:i w:val="0"/>
          <w:iCs w:val="0"/>
          <w:caps w:val="0"/>
          <w:smallCaps w:val="0"/>
          <w:noProof w:val="0"/>
          <w:color w:val="0F4761" w:themeColor="accent1" w:themeTint="FF" w:themeShade="BF"/>
          <w:sz w:val="40"/>
          <w:szCs w:val="40"/>
          <w:lang w:val="en-US"/>
        </w:rPr>
      </w:pPr>
      <w:r w:rsidRPr="17846A45" w:rsidR="07D47A46">
        <w:rPr>
          <w:rFonts w:ascii="Aptos Display" w:hAnsi="Aptos Display" w:eastAsia="Aptos Display" w:cs="Aptos Display"/>
          <w:b w:val="0"/>
          <w:bCs w:val="0"/>
          <w:i w:val="0"/>
          <w:iCs w:val="0"/>
          <w:caps w:val="0"/>
          <w:smallCaps w:val="0"/>
          <w:noProof w:val="0"/>
          <w:color w:val="0F4761" w:themeColor="accent1" w:themeTint="FF" w:themeShade="BF"/>
          <w:sz w:val="40"/>
          <w:szCs w:val="40"/>
          <w:lang w:val="en-US"/>
        </w:rPr>
        <w:t>Brief</w:t>
      </w:r>
    </w:p>
    <w:p w:rsidR="3E881DCB" w:rsidP="17846A45" w:rsidRDefault="3E881DCB" w14:paraId="12530194" w14:textId="4AAAFE8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7846A45" w:rsidR="3E881DCB">
        <w:rPr>
          <w:rFonts w:ascii="Aptos" w:hAnsi="Aptos" w:eastAsia="Aptos" w:cs="Aptos"/>
          <w:b w:val="0"/>
          <w:bCs w:val="0"/>
          <w:i w:val="0"/>
          <w:iCs w:val="0"/>
          <w:caps w:val="0"/>
          <w:smallCaps w:val="0"/>
          <w:noProof w:val="0"/>
          <w:color w:val="000000" w:themeColor="text1" w:themeTint="FF" w:themeShade="FF"/>
          <w:sz w:val="24"/>
          <w:szCs w:val="24"/>
          <w:lang w:val="en-US"/>
        </w:rPr>
        <w:t>Using the provided API and API documentation, create a functioning user interface that allows for viewing, posting, editing and deleting social media content.</w:t>
      </w:r>
    </w:p>
    <w:p w:rsidR="3E881DCB" w:rsidP="17846A45" w:rsidRDefault="3E881DCB" w14:paraId="4D0AA097" w14:textId="45833594">
      <w:pPr>
        <w:pStyle w:val="Normal"/>
        <w:spacing w:after="160" w:line="279" w:lineRule="auto"/>
      </w:pPr>
      <w:r w:rsidRPr="17846A45" w:rsidR="3E881DCB">
        <w:rPr>
          <w:rFonts w:ascii="Aptos" w:hAnsi="Aptos" w:eastAsia="Aptos" w:cs="Aptos"/>
          <w:b w:val="0"/>
          <w:bCs w:val="0"/>
          <w:i w:val="0"/>
          <w:iCs w:val="0"/>
          <w:caps w:val="0"/>
          <w:smallCaps w:val="0"/>
          <w:noProof w:val="0"/>
          <w:color w:val="000000" w:themeColor="text1" w:themeTint="FF" w:themeShade="FF"/>
          <w:sz w:val="24"/>
          <w:szCs w:val="24"/>
          <w:lang w:val="en-US"/>
        </w:rPr>
        <w:t>Social API routes require authorisation via JWT (JSON Web Tokens). You will need to register an account and login to access your token.</w:t>
      </w:r>
    </w:p>
    <w:p w:rsidR="3E881DCB" w:rsidP="17846A45" w:rsidRDefault="3E881DCB" w14:paraId="68FC4BF1" w14:textId="3B06AFD8">
      <w:pPr>
        <w:pStyle w:val="Normal"/>
        <w:spacing w:after="160" w:line="279" w:lineRule="auto"/>
      </w:pPr>
      <w:r w:rsidRPr="17846A45" w:rsidR="3E881DCB">
        <w:rPr>
          <w:rFonts w:ascii="Aptos" w:hAnsi="Aptos" w:eastAsia="Aptos" w:cs="Aptos"/>
          <w:b w:val="0"/>
          <w:bCs w:val="0"/>
          <w:i w:val="0"/>
          <w:iCs w:val="0"/>
          <w:caps w:val="0"/>
          <w:smallCaps w:val="0"/>
          <w:noProof w:val="0"/>
          <w:color w:val="000000" w:themeColor="text1" w:themeTint="FF" w:themeShade="FF"/>
          <w:sz w:val="24"/>
          <w:szCs w:val="24"/>
          <w:lang w:val="en-US"/>
        </w:rPr>
        <w:t>To complete the required features, you will also need to make use of GET, POST, PUT, and DELETE HTTP methods.</w:t>
      </w:r>
    </w:p>
    <w:p w:rsidR="3E881DCB" w:rsidP="17846A45" w:rsidRDefault="3E881DCB" w14:paraId="290FC3F4" w14:textId="0676FA4D">
      <w:pPr>
        <w:pStyle w:val="Normal"/>
        <w:spacing w:after="160" w:line="279" w:lineRule="auto"/>
      </w:pPr>
      <w:r w:rsidRPr="17846A45" w:rsidR="3E881DCB">
        <w:rPr>
          <w:rFonts w:ascii="Aptos" w:hAnsi="Aptos" w:eastAsia="Aptos" w:cs="Aptos"/>
          <w:b w:val="0"/>
          <w:bCs w:val="0"/>
          <w:i w:val="0"/>
          <w:iCs w:val="0"/>
          <w:caps w:val="0"/>
          <w:smallCaps w:val="0"/>
          <w:noProof w:val="0"/>
          <w:color w:val="000000" w:themeColor="text1" w:themeTint="FF" w:themeShade="FF"/>
          <w:sz w:val="24"/>
          <w:szCs w:val="24"/>
          <w:lang w:val="en-US"/>
        </w:rPr>
        <w:t>Using localStorage is highly recommended, especially for storing JWT tokens.</w:t>
      </w:r>
    </w:p>
    <w:p w:rsidR="3E881DCB" w:rsidP="17846A45" w:rsidRDefault="3E881DCB" w14:paraId="670E7487" w14:textId="0F28545E">
      <w:pPr>
        <w:pStyle w:val="Normal"/>
        <w:spacing w:after="160" w:line="279" w:lineRule="auto"/>
      </w:pPr>
      <w:r w:rsidRPr="17846A45" w:rsidR="3E881DCB">
        <w:rPr>
          <w:rFonts w:ascii="Aptos" w:hAnsi="Aptos" w:eastAsia="Aptos" w:cs="Aptos"/>
          <w:b w:val="0"/>
          <w:bCs w:val="0"/>
          <w:i w:val="0"/>
          <w:iCs w:val="0"/>
          <w:caps w:val="0"/>
          <w:smallCaps w:val="0"/>
          <w:noProof w:val="0"/>
          <w:color w:val="000000" w:themeColor="text1" w:themeTint="FF" w:themeShade="FF"/>
          <w:sz w:val="24"/>
          <w:szCs w:val="24"/>
          <w:lang w:val="en-US"/>
        </w:rPr>
        <w:t>A finished project fulfils the requirements below with an easy to use and error-free user interface.</w:t>
      </w:r>
    </w:p>
    <w:p w:rsidR="3E881DCB" w:rsidP="17846A45" w:rsidRDefault="3E881DCB" w14:paraId="55E84633" w14:textId="767B854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7846A45" w:rsidR="3E881DCB">
        <w:rPr>
          <w:rFonts w:ascii="Aptos" w:hAnsi="Aptos" w:eastAsia="Aptos" w:cs="Aptos"/>
          <w:b w:val="0"/>
          <w:bCs w:val="0"/>
          <w:i w:val="0"/>
          <w:iCs w:val="0"/>
          <w:caps w:val="0"/>
          <w:smallCaps w:val="0"/>
          <w:noProof w:val="0"/>
          <w:color w:val="000000" w:themeColor="text1" w:themeTint="FF" w:themeShade="FF"/>
          <w:sz w:val="24"/>
          <w:szCs w:val="24"/>
          <w:lang w:val="en-US"/>
        </w:rPr>
        <w:t xml:space="preserve">As we are testing your JavaScript abilities only, </w:t>
      </w:r>
      <w:r w:rsidRPr="17846A45" w:rsidR="3E881DCB">
        <w:rPr>
          <w:rFonts w:ascii="Aptos" w:hAnsi="Aptos" w:eastAsia="Aptos" w:cs="Aptos"/>
          <w:b w:val="0"/>
          <w:bCs w:val="0"/>
          <w:i w:val="0"/>
          <w:iCs w:val="0"/>
          <w:caps w:val="0"/>
          <w:smallCaps w:val="0"/>
          <w:noProof w:val="0"/>
          <w:color w:val="000000" w:themeColor="text1" w:themeTint="FF" w:themeShade="FF"/>
          <w:sz w:val="24"/>
          <w:szCs w:val="24"/>
          <w:lang w:val="en-US"/>
        </w:rPr>
        <w:t>there is no requirement to style or design this application beyond a basic wireframe.</w:t>
      </w:r>
      <w:r w:rsidRPr="17846A45" w:rsidR="3E881DCB">
        <w:rPr>
          <w:rFonts w:ascii="Aptos" w:hAnsi="Aptos" w:eastAsia="Aptos" w:cs="Aptos"/>
          <w:b w:val="0"/>
          <w:bCs w:val="0"/>
          <w:i w:val="0"/>
          <w:iCs w:val="0"/>
          <w:caps w:val="0"/>
          <w:smallCaps w:val="0"/>
          <w:noProof w:val="0"/>
          <w:color w:val="000000" w:themeColor="text1" w:themeTint="FF" w:themeShade="FF"/>
          <w:sz w:val="24"/>
          <w:szCs w:val="24"/>
          <w:lang w:val="en-US"/>
        </w:rPr>
        <w:t xml:space="preserve"> You will have the chance to style and improve on this application's design later in the program. No grades will be awarded for styling work at this stage.</w:t>
      </w:r>
    </w:p>
    <w:p w:rsidR="416E245F" w:rsidP="03620587" w:rsidRDefault="416E245F" w14:paraId="4C86C4E7" w14:textId="50ED45D9">
      <w:pPr>
        <w:pStyle w:val="Heading2"/>
        <w:keepNext w:val="1"/>
        <w:keepLines w:val="1"/>
        <w:spacing w:before="160" w:after="80" w:line="279" w:lineRule="auto"/>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03620587" w:rsidR="416E245F">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API Functionality</w:t>
      </w:r>
    </w:p>
    <w:p w:rsidR="416E245F" w:rsidP="17846A45" w:rsidRDefault="416E245F" w14:paraId="442A8CF5" w14:textId="4D86E60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7846A45" w:rsidR="6D70879D">
        <w:rPr>
          <w:rFonts w:ascii="Aptos" w:hAnsi="Aptos" w:eastAsia="Aptos" w:cs="Aptos"/>
          <w:b w:val="0"/>
          <w:bCs w:val="0"/>
          <w:i w:val="0"/>
          <w:iCs w:val="0"/>
          <w:caps w:val="0"/>
          <w:smallCaps w:val="0"/>
          <w:noProof w:val="0"/>
          <w:color w:val="000000" w:themeColor="text1" w:themeTint="FF" w:themeShade="FF"/>
          <w:sz w:val="24"/>
          <w:szCs w:val="24"/>
          <w:lang w:val="en-US"/>
        </w:rPr>
        <w:t>The API supports the following actions</w:t>
      </w:r>
      <w:r w:rsidRPr="17846A45" w:rsidR="562D9264">
        <w:rPr>
          <w:rFonts w:ascii="Aptos" w:hAnsi="Aptos" w:eastAsia="Aptos" w:cs="Aptos"/>
          <w:b w:val="0"/>
          <w:bCs w:val="0"/>
          <w:i w:val="0"/>
          <w:iCs w:val="0"/>
          <w:caps w:val="0"/>
          <w:smallCaps w:val="0"/>
          <w:noProof w:val="0"/>
          <w:color w:val="000000" w:themeColor="text1" w:themeTint="FF" w:themeShade="FF"/>
          <w:sz w:val="24"/>
          <w:szCs w:val="24"/>
          <w:lang w:val="en-US"/>
        </w:rPr>
        <w:t>, required actions are marked with a *</w:t>
      </w:r>
      <w:r w:rsidRPr="17846A45" w:rsidR="6D70879D">
        <w:rPr>
          <w:rFonts w:ascii="Aptos" w:hAnsi="Aptos" w:eastAsia="Aptos" w:cs="Aptos"/>
          <w:b w:val="0"/>
          <w:bCs w:val="0"/>
          <w:i w:val="0"/>
          <w:iCs w:val="0"/>
          <w:caps w:val="0"/>
          <w:smallCaps w:val="0"/>
          <w:noProof w:val="0"/>
          <w:color w:val="000000" w:themeColor="text1" w:themeTint="FF" w:themeShade="FF"/>
          <w:sz w:val="24"/>
          <w:szCs w:val="24"/>
          <w:lang w:val="en-US"/>
        </w:rPr>
        <w:t>:</w:t>
      </w:r>
    </w:p>
    <w:p w:rsidR="416E245F" w:rsidP="17846A45" w:rsidRDefault="416E245F" w14:paraId="160672CA" w14:textId="25775FAC">
      <w:pPr>
        <w:pStyle w:val="ListParagraph"/>
        <w:numPr>
          <w:ilvl w:val="0"/>
          <w:numId w:val="14"/>
        </w:numPr>
        <w:spacing w:after="160" w:line="279" w:lineRule="auto"/>
        <w:rPr>
          <w:rFonts w:ascii="Aptos" w:hAnsi="Aptos" w:eastAsia="Aptos" w:cs="Aptos"/>
          <w:b w:val="1"/>
          <w:bCs w:val="1"/>
          <w:i w:val="0"/>
          <w:iCs w:val="0"/>
          <w:caps w:val="0"/>
          <w:smallCaps w:val="0"/>
          <w:noProof w:val="0"/>
          <w:color w:val="000000" w:themeColor="text1" w:themeTint="FF" w:themeShade="FF"/>
          <w:sz w:val="24"/>
          <w:szCs w:val="24"/>
          <w:lang w:val="en-US"/>
        </w:rPr>
      </w:pPr>
      <w:r w:rsidRPr="17846A45" w:rsidR="6D70879D">
        <w:rPr>
          <w:rFonts w:ascii="Aptos" w:hAnsi="Aptos" w:eastAsia="Aptos" w:cs="Aptos"/>
          <w:b w:val="1"/>
          <w:bCs w:val="1"/>
          <w:i w:val="0"/>
          <w:iCs w:val="0"/>
          <w:caps w:val="0"/>
          <w:smallCaps w:val="0"/>
          <w:noProof w:val="0"/>
          <w:color w:val="000000" w:themeColor="text1" w:themeTint="FF" w:themeShade="FF"/>
          <w:sz w:val="24"/>
          <w:szCs w:val="24"/>
          <w:lang w:val="en-US"/>
        </w:rPr>
        <w:t>Register new user</w:t>
      </w:r>
      <w:r w:rsidRPr="17846A45" w:rsidR="5C74C249">
        <w:rPr>
          <w:rFonts w:ascii="Aptos" w:hAnsi="Aptos" w:eastAsia="Aptos" w:cs="Aptos"/>
          <w:b w:val="1"/>
          <w:bCs w:val="1"/>
          <w:i w:val="0"/>
          <w:iCs w:val="0"/>
          <w:caps w:val="0"/>
          <w:smallCaps w:val="0"/>
          <w:noProof w:val="0"/>
          <w:color w:val="000000" w:themeColor="text1" w:themeTint="FF" w:themeShade="FF"/>
          <w:sz w:val="24"/>
          <w:szCs w:val="24"/>
          <w:lang w:val="en-US"/>
        </w:rPr>
        <w:t>*</w:t>
      </w:r>
    </w:p>
    <w:p w:rsidR="416E245F" w:rsidP="17846A45" w:rsidRDefault="416E245F" w14:paraId="78A57EF5" w14:textId="5FE7484F">
      <w:pPr>
        <w:pStyle w:val="ListParagraph"/>
        <w:numPr>
          <w:ilvl w:val="0"/>
          <w:numId w:val="14"/>
        </w:numPr>
        <w:spacing w:after="160" w:line="279" w:lineRule="auto"/>
        <w:rPr>
          <w:rFonts w:ascii="Aptos" w:hAnsi="Aptos" w:eastAsia="Aptos" w:cs="Aptos"/>
          <w:b w:val="1"/>
          <w:bCs w:val="1"/>
          <w:i w:val="0"/>
          <w:iCs w:val="0"/>
          <w:caps w:val="0"/>
          <w:smallCaps w:val="0"/>
          <w:noProof w:val="0"/>
          <w:color w:val="000000" w:themeColor="text1" w:themeTint="FF" w:themeShade="FF"/>
          <w:sz w:val="24"/>
          <w:szCs w:val="24"/>
          <w:lang w:val="en-US"/>
        </w:rPr>
      </w:pPr>
      <w:r w:rsidRPr="17846A45" w:rsidR="6D70879D">
        <w:rPr>
          <w:rFonts w:ascii="Aptos" w:hAnsi="Aptos" w:eastAsia="Aptos" w:cs="Aptos"/>
          <w:b w:val="1"/>
          <w:bCs w:val="1"/>
          <w:i w:val="0"/>
          <w:iCs w:val="0"/>
          <w:caps w:val="0"/>
          <w:smallCaps w:val="0"/>
          <w:noProof w:val="0"/>
          <w:color w:val="000000" w:themeColor="text1" w:themeTint="FF" w:themeShade="FF"/>
          <w:sz w:val="24"/>
          <w:szCs w:val="24"/>
          <w:lang w:val="en-US"/>
        </w:rPr>
        <w:t>Login user</w:t>
      </w:r>
      <w:r w:rsidRPr="17846A45" w:rsidR="252255FA">
        <w:rPr>
          <w:rFonts w:ascii="Aptos" w:hAnsi="Aptos" w:eastAsia="Aptos" w:cs="Aptos"/>
          <w:b w:val="1"/>
          <w:bCs w:val="1"/>
          <w:i w:val="0"/>
          <w:iCs w:val="0"/>
          <w:caps w:val="0"/>
          <w:smallCaps w:val="0"/>
          <w:noProof w:val="0"/>
          <w:color w:val="000000" w:themeColor="text1" w:themeTint="FF" w:themeShade="FF"/>
          <w:sz w:val="24"/>
          <w:szCs w:val="24"/>
          <w:lang w:val="en-US"/>
        </w:rPr>
        <w:t>*</w:t>
      </w:r>
    </w:p>
    <w:p w:rsidR="416E245F" w:rsidP="03620587" w:rsidRDefault="416E245F" w14:paraId="2D88E365" w14:textId="093784AB">
      <w:pPr>
        <w:pStyle w:val="ListParagraph"/>
        <w:numPr>
          <w:ilvl w:val="0"/>
          <w:numId w:val="14"/>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3620587" w:rsidR="416E245F">
        <w:rPr>
          <w:rFonts w:ascii="Aptos" w:hAnsi="Aptos" w:eastAsia="Aptos" w:cs="Aptos"/>
          <w:b w:val="0"/>
          <w:bCs w:val="0"/>
          <w:i w:val="0"/>
          <w:iCs w:val="0"/>
          <w:caps w:val="0"/>
          <w:smallCaps w:val="0"/>
          <w:noProof w:val="0"/>
          <w:color w:val="000000" w:themeColor="text1" w:themeTint="FF" w:themeShade="FF"/>
          <w:sz w:val="24"/>
          <w:szCs w:val="24"/>
          <w:lang w:val="en-US"/>
        </w:rPr>
        <w:t>Follow / Unfollow user</w:t>
      </w:r>
    </w:p>
    <w:p w:rsidR="416E245F" w:rsidP="17846A45" w:rsidRDefault="416E245F" w14:paraId="4BBF6EB7" w14:textId="6FE956DF">
      <w:pPr>
        <w:pStyle w:val="ListParagraph"/>
        <w:numPr>
          <w:ilvl w:val="0"/>
          <w:numId w:val="14"/>
        </w:numPr>
        <w:spacing w:after="160" w:line="279" w:lineRule="auto"/>
        <w:rPr>
          <w:rFonts w:ascii="Aptos" w:hAnsi="Aptos" w:eastAsia="Aptos" w:cs="Aptos"/>
          <w:b w:val="1"/>
          <w:bCs w:val="1"/>
          <w:i w:val="0"/>
          <w:iCs w:val="0"/>
          <w:caps w:val="0"/>
          <w:smallCaps w:val="0"/>
          <w:noProof w:val="0"/>
          <w:color w:val="000000" w:themeColor="text1" w:themeTint="FF" w:themeShade="FF"/>
          <w:sz w:val="24"/>
          <w:szCs w:val="24"/>
          <w:lang w:val="en-US"/>
        </w:rPr>
      </w:pPr>
      <w:r w:rsidRPr="17846A45" w:rsidR="6D70879D">
        <w:rPr>
          <w:rFonts w:ascii="Aptos" w:hAnsi="Aptos" w:eastAsia="Aptos" w:cs="Aptos"/>
          <w:b w:val="1"/>
          <w:bCs w:val="1"/>
          <w:i w:val="0"/>
          <w:iCs w:val="0"/>
          <w:caps w:val="0"/>
          <w:smallCaps w:val="0"/>
          <w:noProof w:val="0"/>
          <w:color w:val="000000" w:themeColor="text1" w:themeTint="FF" w:themeShade="FF"/>
          <w:sz w:val="24"/>
          <w:szCs w:val="24"/>
          <w:lang w:val="en-US"/>
        </w:rPr>
        <w:t>Create post</w:t>
      </w:r>
      <w:r w:rsidRPr="17846A45" w:rsidR="2897056B">
        <w:rPr>
          <w:rFonts w:ascii="Aptos" w:hAnsi="Aptos" w:eastAsia="Aptos" w:cs="Aptos"/>
          <w:b w:val="1"/>
          <w:bCs w:val="1"/>
          <w:i w:val="0"/>
          <w:iCs w:val="0"/>
          <w:caps w:val="0"/>
          <w:smallCaps w:val="0"/>
          <w:noProof w:val="0"/>
          <w:color w:val="000000" w:themeColor="text1" w:themeTint="FF" w:themeShade="FF"/>
          <w:sz w:val="24"/>
          <w:szCs w:val="24"/>
          <w:lang w:val="en-US"/>
        </w:rPr>
        <w:t>*</w:t>
      </w:r>
    </w:p>
    <w:p w:rsidR="416E245F" w:rsidP="17846A45" w:rsidRDefault="416E245F" w14:paraId="20E784AA" w14:textId="3F9173C3">
      <w:pPr>
        <w:pStyle w:val="ListParagraph"/>
        <w:numPr>
          <w:ilvl w:val="0"/>
          <w:numId w:val="14"/>
        </w:numPr>
        <w:spacing w:after="160" w:line="279" w:lineRule="auto"/>
        <w:rPr>
          <w:rFonts w:ascii="Aptos" w:hAnsi="Aptos" w:eastAsia="Aptos" w:cs="Aptos"/>
          <w:b w:val="1"/>
          <w:bCs w:val="1"/>
          <w:i w:val="0"/>
          <w:iCs w:val="0"/>
          <w:caps w:val="0"/>
          <w:smallCaps w:val="0"/>
          <w:noProof w:val="0"/>
          <w:color w:val="000000" w:themeColor="text1" w:themeTint="FF" w:themeShade="FF"/>
          <w:sz w:val="24"/>
          <w:szCs w:val="24"/>
          <w:lang w:val="en-US"/>
        </w:rPr>
      </w:pPr>
      <w:r w:rsidRPr="17846A45" w:rsidR="6D70879D">
        <w:rPr>
          <w:rFonts w:ascii="Aptos" w:hAnsi="Aptos" w:eastAsia="Aptos" w:cs="Aptos"/>
          <w:b w:val="1"/>
          <w:bCs w:val="1"/>
          <w:i w:val="0"/>
          <w:iCs w:val="0"/>
          <w:caps w:val="0"/>
          <w:smallCaps w:val="0"/>
          <w:noProof w:val="0"/>
          <w:color w:val="000000" w:themeColor="text1" w:themeTint="FF" w:themeShade="FF"/>
          <w:sz w:val="24"/>
          <w:szCs w:val="24"/>
          <w:lang w:val="en-US"/>
        </w:rPr>
        <w:t>Get single post</w:t>
      </w:r>
      <w:r w:rsidRPr="17846A45" w:rsidR="46590598">
        <w:rPr>
          <w:rFonts w:ascii="Aptos" w:hAnsi="Aptos" w:eastAsia="Aptos" w:cs="Aptos"/>
          <w:b w:val="1"/>
          <w:bCs w:val="1"/>
          <w:i w:val="0"/>
          <w:iCs w:val="0"/>
          <w:caps w:val="0"/>
          <w:smallCaps w:val="0"/>
          <w:noProof w:val="0"/>
          <w:color w:val="000000" w:themeColor="text1" w:themeTint="FF" w:themeShade="FF"/>
          <w:sz w:val="24"/>
          <w:szCs w:val="24"/>
          <w:lang w:val="en-US"/>
        </w:rPr>
        <w:t>*</w:t>
      </w:r>
    </w:p>
    <w:p w:rsidR="416E245F" w:rsidP="17846A45" w:rsidRDefault="416E245F" w14:paraId="0A323096" w14:textId="4DD8C6FA">
      <w:pPr>
        <w:pStyle w:val="ListParagraph"/>
        <w:numPr>
          <w:ilvl w:val="0"/>
          <w:numId w:val="14"/>
        </w:numPr>
        <w:spacing w:after="160" w:line="279" w:lineRule="auto"/>
        <w:rPr>
          <w:rFonts w:ascii="Aptos" w:hAnsi="Aptos" w:eastAsia="Aptos" w:cs="Aptos"/>
          <w:b w:val="1"/>
          <w:bCs w:val="1"/>
          <w:i w:val="0"/>
          <w:iCs w:val="0"/>
          <w:caps w:val="0"/>
          <w:smallCaps w:val="0"/>
          <w:noProof w:val="0"/>
          <w:color w:val="000000" w:themeColor="text1" w:themeTint="FF" w:themeShade="FF"/>
          <w:sz w:val="24"/>
          <w:szCs w:val="24"/>
          <w:lang w:val="en-US"/>
        </w:rPr>
      </w:pPr>
      <w:r w:rsidRPr="17846A45" w:rsidR="6D70879D">
        <w:rPr>
          <w:rFonts w:ascii="Aptos" w:hAnsi="Aptos" w:eastAsia="Aptos" w:cs="Aptos"/>
          <w:b w:val="1"/>
          <w:bCs w:val="1"/>
          <w:i w:val="0"/>
          <w:iCs w:val="0"/>
          <w:caps w:val="0"/>
          <w:smallCaps w:val="0"/>
          <w:noProof w:val="0"/>
          <w:color w:val="000000" w:themeColor="text1" w:themeTint="FF" w:themeShade="FF"/>
          <w:sz w:val="24"/>
          <w:szCs w:val="24"/>
          <w:lang w:val="en-US"/>
        </w:rPr>
        <w:t>Get many posts</w:t>
      </w:r>
      <w:r w:rsidRPr="17846A45" w:rsidR="427C58C9">
        <w:rPr>
          <w:rFonts w:ascii="Aptos" w:hAnsi="Aptos" w:eastAsia="Aptos" w:cs="Aptos"/>
          <w:b w:val="1"/>
          <w:bCs w:val="1"/>
          <w:i w:val="0"/>
          <w:iCs w:val="0"/>
          <w:caps w:val="0"/>
          <w:smallCaps w:val="0"/>
          <w:noProof w:val="0"/>
          <w:color w:val="000000" w:themeColor="text1" w:themeTint="FF" w:themeShade="FF"/>
          <w:sz w:val="24"/>
          <w:szCs w:val="24"/>
          <w:lang w:val="en-US"/>
        </w:rPr>
        <w:t>*</w:t>
      </w:r>
    </w:p>
    <w:p w:rsidR="416E245F" w:rsidP="03620587" w:rsidRDefault="416E245F" w14:paraId="3309FADC" w14:textId="549C1299">
      <w:pPr>
        <w:pStyle w:val="ListParagraph"/>
        <w:numPr>
          <w:ilvl w:val="0"/>
          <w:numId w:val="14"/>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3620587" w:rsidR="416E245F">
        <w:rPr>
          <w:rFonts w:ascii="Aptos" w:hAnsi="Aptos" w:eastAsia="Aptos" w:cs="Aptos"/>
          <w:b w:val="0"/>
          <w:bCs w:val="0"/>
          <w:i w:val="0"/>
          <w:iCs w:val="0"/>
          <w:caps w:val="0"/>
          <w:smallCaps w:val="0"/>
          <w:noProof w:val="0"/>
          <w:color w:val="000000" w:themeColor="text1" w:themeTint="FF" w:themeShade="FF"/>
          <w:sz w:val="24"/>
          <w:szCs w:val="24"/>
          <w:lang w:val="en-US"/>
        </w:rPr>
        <w:t>Get posts of a user</w:t>
      </w:r>
    </w:p>
    <w:p w:rsidR="416E245F" w:rsidP="17846A45" w:rsidRDefault="416E245F" w14:paraId="71CE1E30" w14:textId="1AE5C39E">
      <w:pPr>
        <w:pStyle w:val="ListParagraph"/>
        <w:numPr>
          <w:ilvl w:val="0"/>
          <w:numId w:val="14"/>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7846A45" w:rsidR="6D70879D">
        <w:rPr>
          <w:rFonts w:ascii="Aptos" w:hAnsi="Aptos" w:eastAsia="Aptos" w:cs="Aptos"/>
          <w:b w:val="0"/>
          <w:bCs w:val="0"/>
          <w:i w:val="0"/>
          <w:iCs w:val="0"/>
          <w:caps w:val="0"/>
          <w:smallCaps w:val="0"/>
          <w:noProof w:val="0"/>
          <w:color w:val="000000" w:themeColor="text1" w:themeTint="FF" w:themeShade="FF"/>
          <w:sz w:val="24"/>
          <w:szCs w:val="24"/>
          <w:lang w:val="en-US"/>
        </w:rPr>
        <w:t xml:space="preserve">Get posts from </w:t>
      </w:r>
      <w:r w:rsidRPr="17846A45" w:rsidR="6D70879D">
        <w:rPr>
          <w:rFonts w:ascii="Aptos" w:hAnsi="Aptos" w:eastAsia="Aptos" w:cs="Aptos"/>
          <w:b w:val="0"/>
          <w:bCs w:val="0"/>
          <w:i w:val="0"/>
          <w:iCs w:val="0"/>
          <w:caps w:val="0"/>
          <w:smallCaps w:val="0"/>
          <w:noProof w:val="0"/>
          <w:color w:val="000000" w:themeColor="text1" w:themeTint="FF" w:themeShade="FF"/>
          <w:sz w:val="24"/>
          <w:szCs w:val="24"/>
          <w:lang w:val="en-US"/>
        </w:rPr>
        <w:t>follow</w:t>
      </w:r>
      <w:r w:rsidRPr="17846A45" w:rsidR="317E7250">
        <w:rPr>
          <w:rFonts w:ascii="Aptos" w:hAnsi="Aptos" w:eastAsia="Aptos" w:cs="Aptos"/>
          <w:b w:val="0"/>
          <w:bCs w:val="0"/>
          <w:i w:val="0"/>
          <w:iCs w:val="0"/>
          <w:caps w:val="0"/>
          <w:smallCaps w:val="0"/>
          <w:noProof w:val="0"/>
          <w:color w:val="000000" w:themeColor="text1" w:themeTint="FF" w:themeShade="FF"/>
          <w:sz w:val="24"/>
          <w:szCs w:val="24"/>
          <w:lang w:val="en-US"/>
        </w:rPr>
        <w:t>ed users</w:t>
      </w:r>
    </w:p>
    <w:p w:rsidR="416E245F" w:rsidP="03620587" w:rsidRDefault="416E245F" w14:paraId="1E77BE9A" w14:textId="335E8D5F">
      <w:pPr>
        <w:pStyle w:val="ListParagraph"/>
        <w:numPr>
          <w:ilvl w:val="0"/>
          <w:numId w:val="14"/>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3620587" w:rsidR="416E245F">
        <w:rPr>
          <w:rFonts w:ascii="Aptos" w:hAnsi="Aptos" w:eastAsia="Aptos" w:cs="Aptos"/>
          <w:b w:val="0"/>
          <w:bCs w:val="0"/>
          <w:i w:val="0"/>
          <w:iCs w:val="0"/>
          <w:caps w:val="0"/>
          <w:smallCaps w:val="0"/>
          <w:noProof w:val="0"/>
          <w:color w:val="000000" w:themeColor="text1" w:themeTint="FF" w:themeShade="FF"/>
          <w:sz w:val="24"/>
          <w:szCs w:val="24"/>
          <w:lang w:val="en-US"/>
        </w:rPr>
        <w:t>Search posts</w:t>
      </w:r>
    </w:p>
    <w:p w:rsidR="416E245F" w:rsidP="17846A45" w:rsidRDefault="416E245F" w14:paraId="20685484" w14:textId="1DF677E8">
      <w:pPr>
        <w:pStyle w:val="ListParagraph"/>
        <w:numPr>
          <w:ilvl w:val="0"/>
          <w:numId w:val="14"/>
        </w:numPr>
        <w:spacing w:after="160" w:line="279" w:lineRule="auto"/>
        <w:rPr>
          <w:rFonts w:ascii="Aptos" w:hAnsi="Aptos" w:eastAsia="Aptos" w:cs="Aptos"/>
          <w:b w:val="1"/>
          <w:bCs w:val="1"/>
          <w:i w:val="0"/>
          <w:iCs w:val="0"/>
          <w:caps w:val="0"/>
          <w:smallCaps w:val="0"/>
          <w:noProof w:val="0"/>
          <w:color w:val="000000" w:themeColor="text1" w:themeTint="FF" w:themeShade="FF"/>
          <w:sz w:val="24"/>
          <w:szCs w:val="24"/>
          <w:lang w:val="en-US"/>
        </w:rPr>
      </w:pPr>
      <w:r w:rsidRPr="17846A45" w:rsidR="6D70879D">
        <w:rPr>
          <w:rFonts w:ascii="Aptos" w:hAnsi="Aptos" w:eastAsia="Aptos" w:cs="Aptos"/>
          <w:b w:val="1"/>
          <w:bCs w:val="1"/>
          <w:i w:val="0"/>
          <w:iCs w:val="0"/>
          <w:caps w:val="0"/>
          <w:smallCaps w:val="0"/>
          <w:noProof w:val="0"/>
          <w:color w:val="000000" w:themeColor="text1" w:themeTint="FF" w:themeShade="FF"/>
          <w:sz w:val="24"/>
          <w:szCs w:val="24"/>
          <w:lang w:val="en-US"/>
        </w:rPr>
        <w:t>Edit post</w:t>
      </w:r>
      <w:r w:rsidRPr="17846A45" w:rsidR="05DD2A55">
        <w:rPr>
          <w:rFonts w:ascii="Aptos" w:hAnsi="Aptos" w:eastAsia="Aptos" w:cs="Aptos"/>
          <w:b w:val="1"/>
          <w:bCs w:val="1"/>
          <w:i w:val="0"/>
          <w:iCs w:val="0"/>
          <w:caps w:val="0"/>
          <w:smallCaps w:val="0"/>
          <w:noProof w:val="0"/>
          <w:color w:val="000000" w:themeColor="text1" w:themeTint="FF" w:themeShade="FF"/>
          <w:sz w:val="24"/>
          <w:szCs w:val="24"/>
          <w:lang w:val="en-US"/>
        </w:rPr>
        <w:t>*</w:t>
      </w:r>
    </w:p>
    <w:p w:rsidR="416E245F" w:rsidP="17846A45" w:rsidRDefault="416E245F" w14:paraId="3E951FEF" w14:textId="5091B5FF">
      <w:pPr>
        <w:pStyle w:val="ListParagraph"/>
        <w:numPr>
          <w:ilvl w:val="0"/>
          <w:numId w:val="14"/>
        </w:numPr>
        <w:spacing w:after="160" w:line="279" w:lineRule="auto"/>
        <w:rPr>
          <w:rFonts w:ascii="Aptos" w:hAnsi="Aptos" w:eastAsia="Aptos" w:cs="Aptos"/>
          <w:b w:val="1"/>
          <w:bCs w:val="1"/>
          <w:i w:val="0"/>
          <w:iCs w:val="0"/>
          <w:caps w:val="0"/>
          <w:smallCaps w:val="0"/>
          <w:noProof w:val="0"/>
          <w:color w:val="000000" w:themeColor="text1" w:themeTint="FF" w:themeShade="FF"/>
          <w:sz w:val="24"/>
          <w:szCs w:val="24"/>
          <w:lang w:val="en-US"/>
        </w:rPr>
      </w:pPr>
      <w:r w:rsidRPr="17846A45" w:rsidR="6D70879D">
        <w:rPr>
          <w:rFonts w:ascii="Aptos" w:hAnsi="Aptos" w:eastAsia="Aptos" w:cs="Aptos"/>
          <w:b w:val="1"/>
          <w:bCs w:val="1"/>
          <w:i w:val="0"/>
          <w:iCs w:val="0"/>
          <w:caps w:val="0"/>
          <w:smallCaps w:val="0"/>
          <w:noProof w:val="0"/>
          <w:color w:val="000000" w:themeColor="text1" w:themeTint="FF" w:themeShade="FF"/>
          <w:sz w:val="24"/>
          <w:szCs w:val="24"/>
          <w:lang w:val="en-US"/>
        </w:rPr>
        <w:t>Delete post</w:t>
      </w:r>
      <w:r w:rsidRPr="17846A45" w:rsidR="0F4A52F4">
        <w:rPr>
          <w:rFonts w:ascii="Aptos" w:hAnsi="Aptos" w:eastAsia="Aptos" w:cs="Aptos"/>
          <w:b w:val="1"/>
          <w:bCs w:val="1"/>
          <w:i w:val="0"/>
          <w:iCs w:val="0"/>
          <w:caps w:val="0"/>
          <w:smallCaps w:val="0"/>
          <w:noProof w:val="0"/>
          <w:color w:val="000000" w:themeColor="text1" w:themeTint="FF" w:themeShade="FF"/>
          <w:sz w:val="24"/>
          <w:szCs w:val="24"/>
          <w:lang w:val="en-US"/>
        </w:rPr>
        <w:t>*</w:t>
      </w:r>
    </w:p>
    <w:p w:rsidR="416E245F" w:rsidP="03620587" w:rsidRDefault="416E245F" w14:paraId="4FB5AB4E" w14:textId="2917435F">
      <w:pPr>
        <w:pStyle w:val="ListParagraph"/>
        <w:numPr>
          <w:ilvl w:val="0"/>
          <w:numId w:val="14"/>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3620587" w:rsidR="416E245F">
        <w:rPr>
          <w:rFonts w:ascii="Aptos" w:hAnsi="Aptos" w:eastAsia="Aptos" w:cs="Aptos"/>
          <w:b w:val="0"/>
          <w:bCs w:val="0"/>
          <w:i w:val="0"/>
          <w:iCs w:val="0"/>
          <w:caps w:val="0"/>
          <w:smallCaps w:val="0"/>
          <w:noProof w:val="0"/>
          <w:color w:val="000000" w:themeColor="text1" w:themeTint="FF" w:themeShade="FF"/>
          <w:sz w:val="24"/>
          <w:szCs w:val="24"/>
          <w:lang w:val="en-US"/>
        </w:rPr>
        <w:t>Comment on post</w:t>
      </w:r>
    </w:p>
    <w:p w:rsidR="416E245F" w:rsidP="03620587" w:rsidRDefault="416E245F" w14:paraId="06A9AB8A" w14:textId="5F0B144F">
      <w:pPr>
        <w:pStyle w:val="ListParagraph"/>
        <w:numPr>
          <w:ilvl w:val="0"/>
          <w:numId w:val="14"/>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3620587" w:rsidR="416E245F">
        <w:rPr>
          <w:rFonts w:ascii="Aptos" w:hAnsi="Aptos" w:eastAsia="Aptos" w:cs="Aptos"/>
          <w:b w:val="0"/>
          <w:bCs w:val="0"/>
          <w:i w:val="0"/>
          <w:iCs w:val="0"/>
          <w:caps w:val="0"/>
          <w:smallCaps w:val="0"/>
          <w:noProof w:val="0"/>
          <w:color w:val="000000" w:themeColor="text1" w:themeTint="FF" w:themeShade="FF"/>
          <w:sz w:val="24"/>
          <w:szCs w:val="24"/>
          <w:lang w:val="en-US"/>
        </w:rPr>
        <w:t>Reply to a comment</w:t>
      </w:r>
    </w:p>
    <w:p w:rsidR="416E245F" w:rsidP="03620587" w:rsidRDefault="416E245F" w14:paraId="37A3008C" w14:textId="43E3DBBE">
      <w:pPr>
        <w:pStyle w:val="ListParagraph"/>
        <w:numPr>
          <w:ilvl w:val="0"/>
          <w:numId w:val="14"/>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3620587" w:rsidR="416E245F">
        <w:rPr>
          <w:rFonts w:ascii="Aptos" w:hAnsi="Aptos" w:eastAsia="Aptos" w:cs="Aptos"/>
          <w:b w:val="0"/>
          <w:bCs w:val="0"/>
          <w:i w:val="0"/>
          <w:iCs w:val="0"/>
          <w:caps w:val="0"/>
          <w:smallCaps w:val="0"/>
          <w:noProof w:val="0"/>
          <w:color w:val="000000" w:themeColor="text1" w:themeTint="FF" w:themeShade="FF"/>
          <w:sz w:val="24"/>
          <w:szCs w:val="24"/>
          <w:lang w:val="en-US"/>
        </w:rPr>
        <w:t>React to a post</w:t>
      </w:r>
    </w:p>
    <w:p w:rsidR="416E245F" w:rsidP="03620587" w:rsidRDefault="416E245F" w14:paraId="423B7258" w14:textId="73FFCC3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3620587" w:rsidR="416E245F">
        <w:rPr>
          <w:rFonts w:ascii="Aptos" w:hAnsi="Aptos" w:eastAsia="Aptos" w:cs="Aptos"/>
          <w:b w:val="0"/>
          <w:bCs w:val="0"/>
          <w:i w:val="0"/>
          <w:iCs w:val="0"/>
          <w:caps w:val="0"/>
          <w:smallCaps w:val="0"/>
          <w:noProof w:val="0"/>
          <w:color w:val="000000" w:themeColor="text1" w:themeTint="FF" w:themeShade="FF"/>
          <w:sz w:val="24"/>
          <w:szCs w:val="24"/>
          <w:lang w:val="en-US"/>
        </w:rPr>
        <w:t>The API has been designed to be flexible enough to emulate any one of the popular social media applications. For example, the API may be used to create an image driven application, or a text message driven application depending on your preference.</w:t>
      </w:r>
    </w:p>
    <w:p w:rsidR="416E245F" w:rsidP="03620587" w:rsidRDefault="416E245F" w14:paraId="64600CD9" w14:textId="1AD324F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3620587" w:rsidR="416E245F">
        <w:rPr>
          <w:rFonts w:ascii="Aptos" w:hAnsi="Aptos" w:eastAsia="Aptos" w:cs="Aptos"/>
          <w:b w:val="0"/>
          <w:bCs w:val="0"/>
          <w:i w:val="0"/>
          <w:iCs w:val="0"/>
          <w:caps w:val="0"/>
          <w:smallCaps w:val="0"/>
          <w:noProof w:val="0"/>
          <w:color w:val="000000" w:themeColor="text1" w:themeTint="FF" w:themeShade="FF"/>
          <w:sz w:val="24"/>
          <w:szCs w:val="24"/>
          <w:lang w:val="en-US"/>
        </w:rPr>
        <w:t>As a front-end developer, you will need to work within the limits of the API, understand the documentation and handle errors gracefully for your user. Your code should be neat, well formatted, structured and named so that another developer can easily find key functions.</w:t>
      </w:r>
    </w:p>
    <w:p w:rsidR="416E245F" w:rsidP="03620587" w:rsidRDefault="416E245F" w14:paraId="0D6DB9B0" w14:textId="36A0043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7846A45" w:rsidR="6D70879D">
        <w:rPr>
          <w:rFonts w:ascii="Aptos" w:hAnsi="Aptos" w:eastAsia="Aptos" w:cs="Aptos"/>
          <w:b w:val="0"/>
          <w:bCs w:val="0"/>
          <w:i w:val="0"/>
          <w:iCs w:val="0"/>
          <w:caps w:val="0"/>
          <w:smallCaps w:val="0"/>
          <w:noProof w:val="0"/>
          <w:color w:val="000000" w:themeColor="text1" w:themeTint="FF" w:themeShade="FF"/>
          <w:sz w:val="24"/>
          <w:szCs w:val="24"/>
          <w:lang w:val="en-US"/>
        </w:rPr>
        <w:t>You are not required to complete all of the listed functions above, however if you want to push yourself with an extra challenge, we have included Level 2 goals in the requirements below.</w:t>
      </w:r>
    </w:p>
    <w:p w:rsidR="61CE59EA" w:rsidP="17846A45" w:rsidRDefault="61CE59EA" w14:paraId="4440B94A" w14:textId="25079E7C">
      <w:pPr>
        <w:pStyle w:val="Heading1"/>
        <w:keepNext w:val="1"/>
        <w:keepLines w:val="1"/>
        <w:suppressLineNumbers w:val="0"/>
        <w:bidi w:val="0"/>
        <w:spacing w:before="360" w:beforeAutospacing="off" w:after="80" w:afterAutospacing="off" w:line="279" w:lineRule="auto"/>
        <w:ind w:left="0" w:right="0"/>
        <w:jc w:val="left"/>
        <w:rPr>
          <w:rFonts w:ascii="Aptos Display" w:hAnsi="Aptos Display" w:eastAsia="Aptos Display" w:cs="Aptos Display"/>
          <w:b w:val="0"/>
          <w:bCs w:val="0"/>
          <w:i w:val="0"/>
          <w:iCs w:val="0"/>
          <w:caps w:val="0"/>
          <w:smallCaps w:val="0"/>
          <w:noProof w:val="0"/>
          <w:color w:val="0F4761" w:themeColor="accent1" w:themeTint="FF" w:themeShade="BF"/>
          <w:sz w:val="40"/>
          <w:szCs w:val="40"/>
          <w:lang w:val="en-US"/>
        </w:rPr>
      </w:pPr>
      <w:r w:rsidRPr="17846A45" w:rsidR="61CE59EA">
        <w:rPr>
          <w:rFonts w:ascii="Aptos Display" w:hAnsi="Aptos Display" w:eastAsia="Aptos Display" w:cs="Aptos Display"/>
          <w:b w:val="0"/>
          <w:bCs w:val="0"/>
          <w:i w:val="0"/>
          <w:iCs w:val="0"/>
          <w:caps w:val="0"/>
          <w:smallCaps w:val="0"/>
          <w:noProof w:val="0"/>
          <w:color w:val="0F4761" w:themeColor="accent1" w:themeTint="FF" w:themeShade="BF"/>
          <w:sz w:val="40"/>
          <w:szCs w:val="40"/>
          <w:lang w:val="en-US"/>
        </w:rPr>
        <w:t>Project Template</w:t>
      </w:r>
    </w:p>
    <w:p w:rsidR="7462F095" w:rsidP="17846A45" w:rsidRDefault="7462F095" w14:paraId="34667012" w14:textId="7E1BFA9A">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7846A45" w:rsidR="7462F095">
        <w:rPr>
          <w:rFonts w:ascii="Aptos" w:hAnsi="Aptos" w:eastAsia="Aptos" w:cs="Aptos"/>
          <w:b w:val="0"/>
          <w:bCs w:val="0"/>
          <w:i w:val="0"/>
          <w:iCs w:val="0"/>
          <w:caps w:val="0"/>
          <w:smallCaps w:val="0"/>
          <w:noProof w:val="0"/>
          <w:color w:val="000000" w:themeColor="text1" w:themeTint="FF" w:themeShade="FF"/>
          <w:sz w:val="24"/>
          <w:szCs w:val="24"/>
          <w:lang w:val="en-US"/>
        </w:rPr>
        <w:t xml:space="preserve">This project has been set up with </w:t>
      </w:r>
      <w:r w:rsidRPr="17846A45" w:rsidR="75CC62FB">
        <w:rPr>
          <w:rFonts w:ascii="Aptos" w:hAnsi="Aptos" w:eastAsia="Aptos" w:cs="Aptos"/>
          <w:b w:val="0"/>
          <w:bCs w:val="0"/>
          <w:i w:val="0"/>
          <w:iCs w:val="0"/>
          <w:caps w:val="0"/>
          <w:smallCaps w:val="0"/>
          <w:noProof w:val="0"/>
          <w:color w:val="000000" w:themeColor="text1" w:themeTint="FF" w:themeShade="FF"/>
          <w:sz w:val="24"/>
          <w:szCs w:val="24"/>
          <w:lang w:val="en-US"/>
        </w:rPr>
        <w:t xml:space="preserve">a </w:t>
      </w:r>
      <w:r w:rsidRPr="17846A45" w:rsidR="7462F095">
        <w:rPr>
          <w:rFonts w:ascii="Aptos" w:hAnsi="Aptos" w:eastAsia="Aptos" w:cs="Aptos"/>
          <w:b w:val="0"/>
          <w:bCs w:val="0"/>
          <w:i w:val="0"/>
          <w:iCs w:val="0"/>
          <w:caps w:val="0"/>
          <w:smallCaps w:val="0"/>
          <w:noProof w:val="0"/>
          <w:color w:val="000000" w:themeColor="text1" w:themeTint="FF" w:themeShade="FF"/>
          <w:sz w:val="24"/>
          <w:szCs w:val="24"/>
          <w:lang w:val="en-US"/>
        </w:rPr>
        <w:t>Vite</w:t>
      </w:r>
      <w:r w:rsidRPr="17846A45" w:rsidR="75CC62FB">
        <w:rPr>
          <w:rFonts w:ascii="Aptos" w:hAnsi="Aptos" w:eastAsia="Aptos" w:cs="Aptos"/>
          <w:b w:val="0"/>
          <w:bCs w:val="0"/>
          <w:i w:val="0"/>
          <w:iCs w:val="0"/>
          <w:caps w:val="0"/>
          <w:smallCaps w:val="0"/>
          <w:noProof w:val="0"/>
          <w:color w:val="000000" w:themeColor="text1" w:themeTint="FF" w:themeShade="FF"/>
          <w:sz w:val="24"/>
          <w:szCs w:val="24"/>
          <w:lang w:val="en-US"/>
        </w:rPr>
        <w:t xml:space="preserve"> template </w:t>
      </w:r>
      <w:r w:rsidRPr="17846A45" w:rsidR="7462F095">
        <w:rPr>
          <w:rFonts w:ascii="Aptos" w:hAnsi="Aptos" w:eastAsia="Aptos" w:cs="Aptos"/>
          <w:b w:val="0"/>
          <w:bCs w:val="0"/>
          <w:i w:val="0"/>
          <w:iCs w:val="0"/>
          <w:caps w:val="0"/>
          <w:smallCaps w:val="0"/>
          <w:noProof w:val="0"/>
          <w:color w:val="000000" w:themeColor="text1" w:themeTint="FF" w:themeShade="FF"/>
          <w:sz w:val="24"/>
          <w:szCs w:val="24"/>
          <w:lang w:val="en-US"/>
        </w:rPr>
        <w:t>using Vanilla JavaScript settings</w:t>
      </w:r>
      <w:r w:rsidRPr="17846A45" w:rsidR="614BBD9F">
        <w:rPr>
          <w:rFonts w:ascii="Aptos" w:hAnsi="Aptos" w:eastAsia="Aptos" w:cs="Aptos"/>
          <w:b w:val="0"/>
          <w:bCs w:val="0"/>
          <w:i w:val="0"/>
          <w:iCs w:val="0"/>
          <w:caps w:val="0"/>
          <w:smallCaps w:val="0"/>
          <w:noProof w:val="0"/>
          <w:color w:val="000000" w:themeColor="text1" w:themeTint="FF" w:themeShade="FF"/>
          <w:sz w:val="24"/>
          <w:szCs w:val="24"/>
          <w:lang w:val="en-US"/>
        </w:rPr>
        <w:t xml:space="preserve">, using MPA (Multi-page application) mode. </w:t>
      </w:r>
      <w:r w:rsidRPr="17846A45" w:rsidR="466B775D">
        <w:rPr>
          <w:rFonts w:ascii="Aptos" w:hAnsi="Aptos" w:eastAsia="Aptos" w:cs="Aptos"/>
          <w:b w:val="0"/>
          <w:bCs w:val="0"/>
          <w:i w:val="0"/>
          <w:iCs w:val="0"/>
          <w:caps w:val="0"/>
          <w:smallCaps w:val="0"/>
          <w:noProof w:val="0"/>
          <w:color w:val="000000" w:themeColor="text1" w:themeTint="FF" w:themeShade="FF"/>
          <w:sz w:val="24"/>
          <w:szCs w:val="24"/>
          <w:lang w:val="en-US"/>
        </w:rPr>
        <w:t xml:space="preserve">Additional HTML pages not </w:t>
      </w:r>
      <w:r w:rsidRPr="17846A45" w:rsidR="466B775D">
        <w:rPr>
          <w:rFonts w:ascii="Aptos" w:hAnsi="Aptos" w:eastAsia="Aptos" w:cs="Aptos"/>
          <w:b w:val="0"/>
          <w:bCs w:val="0"/>
          <w:i w:val="0"/>
          <w:iCs w:val="0"/>
          <w:caps w:val="0"/>
          <w:smallCaps w:val="0"/>
          <w:noProof w:val="0"/>
          <w:color w:val="000000" w:themeColor="text1" w:themeTint="FF" w:themeShade="FF"/>
          <w:sz w:val="24"/>
          <w:szCs w:val="24"/>
          <w:lang w:val="en-US"/>
        </w:rPr>
        <w:t>originally</w:t>
      </w:r>
      <w:r w:rsidRPr="17846A45" w:rsidR="466B775D">
        <w:rPr>
          <w:rFonts w:ascii="Aptos" w:hAnsi="Aptos" w:eastAsia="Aptos" w:cs="Aptos"/>
          <w:b w:val="0"/>
          <w:bCs w:val="0"/>
          <w:i w:val="0"/>
          <w:iCs w:val="0"/>
          <w:caps w:val="0"/>
          <w:smallCaps w:val="0"/>
          <w:noProof w:val="0"/>
          <w:color w:val="000000" w:themeColor="text1" w:themeTint="FF" w:themeShade="FF"/>
          <w:sz w:val="24"/>
          <w:szCs w:val="24"/>
          <w:lang w:val="en-US"/>
        </w:rPr>
        <w:t xml:space="preserve"> included in the project template must be listed in the vite.config.js file.</w:t>
      </w:r>
    </w:p>
    <w:p w:rsidR="466B775D" w:rsidP="17846A45" w:rsidRDefault="466B775D" w14:paraId="0696E9D9" w14:textId="0969EE23">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7846A45" w:rsidR="466B775D">
        <w:rPr>
          <w:rFonts w:ascii="Aptos" w:hAnsi="Aptos" w:eastAsia="Aptos" w:cs="Aptos"/>
          <w:b w:val="0"/>
          <w:bCs w:val="0"/>
          <w:i w:val="0"/>
          <w:iCs w:val="0"/>
          <w:caps w:val="0"/>
          <w:smallCaps w:val="0"/>
          <w:noProof w:val="0"/>
          <w:color w:val="000000" w:themeColor="text1" w:themeTint="FF" w:themeShade="FF"/>
          <w:sz w:val="24"/>
          <w:szCs w:val="24"/>
          <w:lang w:val="en-US"/>
        </w:rPr>
        <w:t>The template contains JavaScript files that must be finished to complete this assignment.</w:t>
      </w:r>
    </w:p>
    <w:p w:rsidR="416E245F" w:rsidP="03620587" w:rsidRDefault="416E245F" w14:paraId="4645FF87" w14:textId="202F5A4E">
      <w:pPr>
        <w:pStyle w:val="Heading1"/>
        <w:keepNext w:val="1"/>
        <w:keepLines w:val="1"/>
        <w:spacing w:before="360" w:after="80" w:line="279" w:lineRule="auto"/>
        <w:rPr>
          <w:rFonts w:ascii="Aptos Display" w:hAnsi="Aptos Display" w:eastAsia="Aptos Display" w:cs="Aptos Display"/>
          <w:b w:val="0"/>
          <w:bCs w:val="0"/>
          <w:i w:val="0"/>
          <w:iCs w:val="0"/>
          <w:caps w:val="0"/>
          <w:smallCaps w:val="0"/>
          <w:noProof w:val="0"/>
          <w:color w:val="0F4761" w:themeColor="accent1" w:themeTint="FF" w:themeShade="BF"/>
          <w:sz w:val="40"/>
          <w:szCs w:val="40"/>
          <w:lang w:val="en-US"/>
        </w:rPr>
      </w:pPr>
      <w:r w:rsidRPr="03620587" w:rsidR="416E245F">
        <w:rPr>
          <w:rFonts w:ascii="Aptos Display" w:hAnsi="Aptos Display" w:eastAsia="Aptos Display" w:cs="Aptos Display"/>
          <w:b w:val="0"/>
          <w:bCs w:val="0"/>
          <w:i w:val="0"/>
          <w:iCs w:val="0"/>
          <w:caps w:val="0"/>
          <w:smallCaps w:val="0"/>
          <w:noProof w:val="0"/>
          <w:color w:val="0F4761" w:themeColor="accent1" w:themeTint="FF" w:themeShade="BF"/>
          <w:sz w:val="40"/>
          <w:szCs w:val="40"/>
          <w:lang w:val="en-US"/>
        </w:rPr>
        <w:t>API Stories</w:t>
      </w:r>
    </w:p>
    <w:p w:rsidR="416E245F" w:rsidP="03620587" w:rsidRDefault="416E245F" w14:paraId="6A96173A" w14:textId="08FBCF8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3620587" w:rsidR="416E245F">
        <w:rPr>
          <w:rFonts w:ascii="Aptos" w:hAnsi="Aptos" w:eastAsia="Aptos" w:cs="Aptos"/>
          <w:b w:val="0"/>
          <w:bCs w:val="0"/>
          <w:i w:val="0"/>
          <w:iCs w:val="0"/>
          <w:caps w:val="0"/>
          <w:smallCaps w:val="0"/>
          <w:noProof w:val="0"/>
          <w:color w:val="000000" w:themeColor="text1" w:themeTint="FF" w:themeShade="FF"/>
          <w:sz w:val="24"/>
          <w:szCs w:val="24"/>
          <w:lang w:val="en-US"/>
        </w:rPr>
        <w:t>To complete this assignment, the following API features must be present in the repository and working without runtime errors:</w:t>
      </w:r>
    </w:p>
    <w:p w:rsidR="416E245F" w:rsidP="03620587" w:rsidRDefault="416E245F" w14:paraId="14578FF6" w14:textId="4110A608">
      <w:pPr>
        <w:pStyle w:val="ListParagraph"/>
        <w:numPr>
          <w:ilvl w:val="0"/>
          <w:numId w:val="28"/>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3620587" w:rsidR="416E245F">
        <w:rPr>
          <w:rFonts w:ascii="Aptos" w:hAnsi="Aptos" w:eastAsia="Aptos" w:cs="Aptos"/>
          <w:b w:val="0"/>
          <w:bCs w:val="0"/>
          <w:i w:val="0"/>
          <w:iCs w:val="0"/>
          <w:caps w:val="0"/>
          <w:smallCaps w:val="0"/>
          <w:noProof w:val="0"/>
          <w:color w:val="000000" w:themeColor="text1" w:themeTint="FF" w:themeShade="FF"/>
          <w:sz w:val="24"/>
          <w:szCs w:val="24"/>
          <w:lang w:val="en-US"/>
        </w:rPr>
        <w:t>Register function that allows for the creation of new users</w:t>
      </w:r>
    </w:p>
    <w:p w:rsidR="416E245F" w:rsidP="03620587" w:rsidRDefault="416E245F" w14:paraId="5D868D6C" w14:textId="3FB67B8C">
      <w:pPr>
        <w:pStyle w:val="ListParagraph"/>
        <w:numPr>
          <w:ilvl w:val="0"/>
          <w:numId w:val="28"/>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3620587" w:rsidR="416E245F">
        <w:rPr>
          <w:rFonts w:ascii="Aptos" w:hAnsi="Aptos" w:eastAsia="Aptos" w:cs="Aptos"/>
          <w:b w:val="0"/>
          <w:bCs w:val="0"/>
          <w:i w:val="0"/>
          <w:iCs w:val="0"/>
          <w:caps w:val="0"/>
          <w:smallCaps w:val="0"/>
          <w:noProof w:val="0"/>
          <w:color w:val="000000" w:themeColor="text1" w:themeTint="FF" w:themeShade="FF"/>
          <w:sz w:val="24"/>
          <w:szCs w:val="24"/>
          <w:lang w:val="en-US"/>
        </w:rPr>
        <w:t>Login function that allows for existing users to login with a token</w:t>
      </w:r>
    </w:p>
    <w:p w:rsidR="416E245F" w:rsidP="03620587" w:rsidRDefault="416E245F" w14:paraId="2E2326F7" w14:textId="6857E3E1">
      <w:pPr>
        <w:pStyle w:val="ListParagraph"/>
        <w:numPr>
          <w:ilvl w:val="0"/>
          <w:numId w:val="28"/>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3620587" w:rsidR="416E245F">
        <w:rPr>
          <w:rFonts w:ascii="Aptos" w:hAnsi="Aptos" w:eastAsia="Aptos" w:cs="Aptos"/>
          <w:b w:val="0"/>
          <w:bCs w:val="0"/>
          <w:i w:val="0"/>
          <w:iCs w:val="0"/>
          <w:caps w:val="0"/>
          <w:smallCaps w:val="0"/>
          <w:noProof w:val="0"/>
          <w:color w:val="000000" w:themeColor="text1" w:themeTint="FF" w:themeShade="FF"/>
          <w:sz w:val="24"/>
          <w:szCs w:val="24"/>
          <w:lang w:val="en-US"/>
        </w:rPr>
        <w:t>Create post function that allows a logged in user to make a new post entry</w:t>
      </w:r>
    </w:p>
    <w:p w:rsidR="416E245F" w:rsidP="03620587" w:rsidRDefault="416E245F" w14:paraId="1380F817" w14:textId="3FAF6228">
      <w:pPr>
        <w:pStyle w:val="ListParagraph"/>
        <w:numPr>
          <w:ilvl w:val="0"/>
          <w:numId w:val="28"/>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3620587" w:rsidR="416E245F">
        <w:rPr>
          <w:rFonts w:ascii="Aptos" w:hAnsi="Aptos" w:eastAsia="Aptos" w:cs="Aptos"/>
          <w:b w:val="0"/>
          <w:bCs w:val="0"/>
          <w:i w:val="0"/>
          <w:iCs w:val="0"/>
          <w:caps w:val="0"/>
          <w:smallCaps w:val="0"/>
          <w:noProof w:val="0"/>
          <w:color w:val="000000" w:themeColor="text1" w:themeTint="FF" w:themeShade="FF"/>
          <w:sz w:val="24"/>
          <w:szCs w:val="24"/>
          <w:lang w:val="en-US"/>
        </w:rPr>
        <w:t>Edit post function that allows a logged in user to edit an existing post</w:t>
      </w:r>
    </w:p>
    <w:p w:rsidR="416E245F" w:rsidP="03620587" w:rsidRDefault="416E245F" w14:paraId="3DB6BC02" w14:textId="6F5F833E">
      <w:pPr>
        <w:pStyle w:val="ListParagraph"/>
        <w:numPr>
          <w:ilvl w:val="0"/>
          <w:numId w:val="28"/>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3620587" w:rsidR="416E245F">
        <w:rPr>
          <w:rFonts w:ascii="Aptos" w:hAnsi="Aptos" w:eastAsia="Aptos" w:cs="Aptos"/>
          <w:b w:val="0"/>
          <w:bCs w:val="0"/>
          <w:i w:val="0"/>
          <w:iCs w:val="0"/>
          <w:caps w:val="0"/>
          <w:smallCaps w:val="0"/>
          <w:noProof w:val="0"/>
          <w:color w:val="000000" w:themeColor="text1" w:themeTint="FF" w:themeShade="FF"/>
          <w:sz w:val="24"/>
          <w:szCs w:val="24"/>
          <w:lang w:val="en-US"/>
        </w:rPr>
        <w:t>Delete post function that allows a logged in user to remove an existing post</w:t>
      </w:r>
    </w:p>
    <w:p w:rsidR="416E245F" w:rsidP="03620587" w:rsidRDefault="416E245F" w14:paraId="40CCD6E5" w14:textId="09FBE134">
      <w:pPr>
        <w:pStyle w:val="ListParagraph"/>
        <w:numPr>
          <w:ilvl w:val="0"/>
          <w:numId w:val="28"/>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3620587" w:rsidR="416E245F">
        <w:rPr>
          <w:rFonts w:ascii="Aptos" w:hAnsi="Aptos" w:eastAsia="Aptos" w:cs="Aptos"/>
          <w:b w:val="0"/>
          <w:bCs w:val="0"/>
          <w:i w:val="0"/>
          <w:iCs w:val="0"/>
          <w:caps w:val="0"/>
          <w:smallCaps w:val="0"/>
          <w:noProof w:val="0"/>
          <w:color w:val="000000" w:themeColor="text1" w:themeTint="FF" w:themeShade="FF"/>
          <w:sz w:val="24"/>
          <w:szCs w:val="24"/>
          <w:lang w:val="en-US"/>
        </w:rPr>
        <w:t>Get post function that allows a logged in user to view a post</w:t>
      </w:r>
    </w:p>
    <w:p w:rsidR="416E245F" w:rsidP="03620587" w:rsidRDefault="416E245F" w14:paraId="32DA3FD6" w14:textId="4BF3676A">
      <w:pPr>
        <w:pStyle w:val="Heading1"/>
        <w:keepNext w:val="1"/>
        <w:keepLines w:val="1"/>
        <w:spacing w:before="360" w:after="80" w:line="279" w:lineRule="auto"/>
        <w:rPr>
          <w:rFonts w:ascii="Aptos Display" w:hAnsi="Aptos Display" w:eastAsia="Aptos Display" w:cs="Aptos Display"/>
          <w:b w:val="0"/>
          <w:bCs w:val="0"/>
          <w:i w:val="0"/>
          <w:iCs w:val="0"/>
          <w:caps w:val="0"/>
          <w:smallCaps w:val="0"/>
          <w:noProof w:val="0"/>
          <w:color w:val="0F4761" w:themeColor="accent1" w:themeTint="FF" w:themeShade="BF"/>
          <w:sz w:val="40"/>
          <w:szCs w:val="40"/>
          <w:lang w:val="en-US"/>
        </w:rPr>
      </w:pPr>
      <w:r w:rsidRPr="03620587" w:rsidR="416E245F">
        <w:rPr>
          <w:rFonts w:ascii="Aptos Display" w:hAnsi="Aptos Display" w:eastAsia="Aptos Display" w:cs="Aptos Display"/>
          <w:b w:val="0"/>
          <w:bCs w:val="0"/>
          <w:i w:val="0"/>
          <w:iCs w:val="0"/>
          <w:caps w:val="0"/>
          <w:smallCaps w:val="0"/>
          <w:noProof w:val="0"/>
          <w:color w:val="0F4761" w:themeColor="accent1" w:themeTint="FF" w:themeShade="BF"/>
          <w:sz w:val="40"/>
          <w:szCs w:val="40"/>
          <w:lang w:val="en-US"/>
        </w:rPr>
        <w:t>UI Stories</w:t>
      </w:r>
    </w:p>
    <w:p w:rsidR="416E245F" w:rsidP="03620587" w:rsidRDefault="416E245F" w14:paraId="324A0F46" w14:textId="554DA68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3620587" w:rsidR="416E245F">
        <w:rPr>
          <w:rFonts w:ascii="Aptos" w:hAnsi="Aptos" w:eastAsia="Aptos" w:cs="Aptos"/>
          <w:b w:val="0"/>
          <w:bCs w:val="0"/>
          <w:i w:val="0"/>
          <w:iCs w:val="0"/>
          <w:caps w:val="0"/>
          <w:smallCaps w:val="0"/>
          <w:noProof w:val="0"/>
          <w:color w:val="000000" w:themeColor="text1" w:themeTint="FF" w:themeShade="FF"/>
          <w:sz w:val="24"/>
          <w:szCs w:val="24"/>
          <w:lang w:val="en-US"/>
        </w:rPr>
        <w:t>To complete this assignment, the following UI features must be present in the repository and working without runtime errors:</w:t>
      </w:r>
    </w:p>
    <w:p w:rsidR="416E245F" w:rsidP="03620587" w:rsidRDefault="416E245F" w14:paraId="53E62E6E" w14:textId="5AFBB904">
      <w:pPr>
        <w:pStyle w:val="ListParagraph"/>
        <w:numPr>
          <w:ilvl w:val="0"/>
          <w:numId w:val="34"/>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3620587" w:rsidR="416E245F">
        <w:rPr>
          <w:rFonts w:ascii="Aptos" w:hAnsi="Aptos" w:eastAsia="Aptos" w:cs="Aptos"/>
          <w:b w:val="0"/>
          <w:bCs w:val="0"/>
          <w:i w:val="0"/>
          <w:iCs w:val="0"/>
          <w:caps w:val="0"/>
          <w:smallCaps w:val="0"/>
          <w:noProof w:val="0"/>
          <w:color w:val="000000" w:themeColor="text1" w:themeTint="FF" w:themeShade="FF"/>
          <w:sz w:val="24"/>
          <w:szCs w:val="24"/>
          <w:lang w:val="en-US"/>
        </w:rPr>
        <w:t>Register form allows a user to create a new account</w:t>
      </w:r>
    </w:p>
    <w:p w:rsidR="416E245F" w:rsidP="03620587" w:rsidRDefault="416E245F" w14:paraId="00B769B3" w14:textId="7848BEE6">
      <w:pPr>
        <w:pStyle w:val="ListParagraph"/>
        <w:numPr>
          <w:ilvl w:val="0"/>
          <w:numId w:val="34"/>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3620587" w:rsidR="416E245F">
        <w:rPr>
          <w:rFonts w:ascii="Aptos" w:hAnsi="Aptos" w:eastAsia="Aptos" w:cs="Aptos"/>
          <w:b w:val="0"/>
          <w:bCs w:val="0"/>
          <w:i w:val="0"/>
          <w:iCs w:val="0"/>
          <w:caps w:val="0"/>
          <w:smallCaps w:val="0"/>
          <w:noProof w:val="0"/>
          <w:color w:val="000000" w:themeColor="text1" w:themeTint="FF" w:themeShade="FF"/>
          <w:sz w:val="24"/>
          <w:szCs w:val="24"/>
          <w:lang w:val="en-US"/>
        </w:rPr>
        <w:t>Login form allows a user to access an existing account</w:t>
      </w:r>
    </w:p>
    <w:p w:rsidR="416E245F" w:rsidP="03620587" w:rsidRDefault="416E245F" w14:paraId="5C4C5B8F" w14:textId="246F5C8B">
      <w:pPr>
        <w:pStyle w:val="ListParagraph"/>
        <w:numPr>
          <w:ilvl w:val="0"/>
          <w:numId w:val="34"/>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3620587" w:rsidR="416E245F">
        <w:rPr>
          <w:rFonts w:ascii="Aptos" w:hAnsi="Aptos" w:eastAsia="Aptos" w:cs="Aptos"/>
          <w:b w:val="0"/>
          <w:bCs w:val="0"/>
          <w:i w:val="0"/>
          <w:iCs w:val="0"/>
          <w:caps w:val="0"/>
          <w:smallCaps w:val="0"/>
          <w:noProof w:val="0"/>
          <w:color w:val="000000" w:themeColor="text1" w:themeTint="FF" w:themeShade="FF"/>
          <w:sz w:val="24"/>
          <w:szCs w:val="24"/>
          <w:lang w:val="en-US"/>
        </w:rPr>
        <w:t>Logout button that clears the token from the browser</w:t>
      </w:r>
    </w:p>
    <w:p w:rsidR="416E245F" w:rsidP="03620587" w:rsidRDefault="416E245F" w14:paraId="7FFF6A10" w14:textId="593ADCF7">
      <w:pPr>
        <w:pStyle w:val="ListParagraph"/>
        <w:numPr>
          <w:ilvl w:val="0"/>
          <w:numId w:val="34"/>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3620587" w:rsidR="416E245F">
        <w:rPr>
          <w:rFonts w:ascii="Aptos" w:hAnsi="Aptos" w:eastAsia="Aptos" w:cs="Aptos"/>
          <w:b w:val="0"/>
          <w:bCs w:val="0"/>
          <w:i w:val="0"/>
          <w:iCs w:val="0"/>
          <w:caps w:val="0"/>
          <w:smallCaps w:val="0"/>
          <w:noProof w:val="0"/>
          <w:color w:val="000000" w:themeColor="text1" w:themeTint="FF" w:themeShade="FF"/>
          <w:sz w:val="24"/>
          <w:szCs w:val="24"/>
          <w:lang w:val="en-US"/>
        </w:rPr>
        <w:t>Post form that allows a user to create or edit a post</w:t>
      </w:r>
    </w:p>
    <w:p w:rsidR="416E245F" w:rsidP="03620587" w:rsidRDefault="416E245F" w14:paraId="1CCF1495" w14:textId="6E647FE8">
      <w:pPr>
        <w:pStyle w:val="ListParagraph"/>
        <w:numPr>
          <w:ilvl w:val="0"/>
          <w:numId w:val="34"/>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3620587" w:rsidR="416E245F">
        <w:rPr>
          <w:rFonts w:ascii="Aptos" w:hAnsi="Aptos" w:eastAsia="Aptos" w:cs="Aptos"/>
          <w:b w:val="0"/>
          <w:bCs w:val="0"/>
          <w:i w:val="0"/>
          <w:iCs w:val="0"/>
          <w:caps w:val="0"/>
          <w:smallCaps w:val="0"/>
          <w:noProof w:val="0"/>
          <w:color w:val="000000" w:themeColor="text1" w:themeTint="FF" w:themeShade="FF"/>
          <w:sz w:val="24"/>
          <w:szCs w:val="24"/>
          <w:lang w:val="en-US"/>
        </w:rPr>
        <w:t>Delete button that allows a user to remove a post</w:t>
      </w:r>
    </w:p>
    <w:p w:rsidR="416E245F" w:rsidP="03620587" w:rsidRDefault="416E245F" w14:paraId="0EE176C1" w14:textId="684DEE72">
      <w:pPr>
        <w:pStyle w:val="ListParagraph"/>
        <w:numPr>
          <w:ilvl w:val="0"/>
          <w:numId w:val="34"/>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3620587" w:rsidR="416E245F">
        <w:rPr>
          <w:rFonts w:ascii="Aptos" w:hAnsi="Aptos" w:eastAsia="Aptos" w:cs="Aptos"/>
          <w:b w:val="0"/>
          <w:bCs w:val="0"/>
          <w:i w:val="0"/>
          <w:iCs w:val="0"/>
          <w:caps w:val="0"/>
          <w:smallCaps w:val="0"/>
          <w:noProof w:val="0"/>
          <w:color w:val="000000" w:themeColor="text1" w:themeTint="FF" w:themeShade="FF"/>
          <w:sz w:val="24"/>
          <w:szCs w:val="24"/>
          <w:lang w:val="en-US"/>
        </w:rPr>
        <w:t>Listing page showing 12 recent posts</w:t>
      </w:r>
    </w:p>
    <w:p w:rsidR="416E245F" w:rsidP="03620587" w:rsidRDefault="416E245F" w14:paraId="345B5E4F" w14:textId="18FD0007">
      <w:pPr>
        <w:pStyle w:val="ListParagraph"/>
        <w:numPr>
          <w:ilvl w:val="0"/>
          <w:numId w:val="34"/>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3620587" w:rsidR="416E245F">
        <w:rPr>
          <w:rFonts w:ascii="Aptos" w:hAnsi="Aptos" w:eastAsia="Aptos" w:cs="Aptos"/>
          <w:b w:val="0"/>
          <w:bCs w:val="0"/>
          <w:i w:val="0"/>
          <w:iCs w:val="0"/>
          <w:caps w:val="0"/>
          <w:smallCaps w:val="0"/>
          <w:noProof w:val="0"/>
          <w:color w:val="000000" w:themeColor="text1" w:themeTint="FF" w:themeShade="FF"/>
          <w:sz w:val="24"/>
          <w:szCs w:val="24"/>
          <w:lang w:val="en-US"/>
        </w:rPr>
        <w:t>Listing page for a single specific post by ID</w:t>
      </w:r>
    </w:p>
    <w:p w:rsidR="416E245F" w:rsidP="03620587" w:rsidRDefault="416E245F" w14:paraId="7D5FE592" w14:textId="593F84C5">
      <w:pPr>
        <w:pStyle w:val="Heading1"/>
        <w:keepNext w:val="1"/>
        <w:keepLines w:val="1"/>
        <w:spacing w:before="360" w:after="80" w:line="279" w:lineRule="auto"/>
        <w:rPr>
          <w:rFonts w:ascii="Aptos Display" w:hAnsi="Aptos Display" w:eastAsia="Aptos Display" w:cs="Aptos Display"/>
          <w:b w:val="0"/>
          <w:bCs w:val="0"/>
          <w:i w:val="0"/>
          <w:iCs w:val="0"/>
          <w:caps w:val="0"/>
          <w:smallCaps w:val="0"/>
          <w:noProof w:val="0"/>
          <w:color w:val="0F4761" w:themeColor="accent1" w:themeTint="FF" w:themeShade="BF"/>
          <w:sz w:val="40"/>
          <w:szCs w:val="40"/>
          <w:lang w:val="en-US"/>
        </w:rPr>
      </w:pPr>
      <w:r w:rsidRPr="03620587" w:rsidR="416E245F">
        <w:rPr>
          <w:rFonts w:ascii="Aptos Display" w:hAnsi="Aptos Display" w:eastAsia="Aptos Display" w:cs="Aptos Display"/>
          <w:b w:val="0"/>
          <w:bCs w:val="0"/>
          <w:i w:val="0"/>
          <w:iCs w:val="0"/>
          <w:caps w:val="0"/>
          <w:smallCaps w:val="0"/>
          <w:noProof w:val="0"/>
          <w:color w:val="0F4761" w:themeColor="accent1" w:themeTint="FF" w:themeShade="BF"/>
          <w:sz w:val="40"/>
          <w:szCs w:val="40"/>
          <w:lang w:val="en-US"/>
        </w:rPr>
        <w:t>Restrictions</w:t>
      </w:r>
    </w:p>
    <w:p w:rsidR="416E245F" w:rsidP="03620587" w:rsidRDefault="416E245F" w14:paraId="25963442" w14:textId="42CE6C4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3620587" w:rsidR="416E245F">
        <w:rPr>
          <w:rFonts w:ascii="Aptos" w:hAnsi="Aptos" w:eastAsia="Aptos" w:cs="Aptos"/>
          <w:b w:val="0"/>
          <w:bCs w:val="0"/>
          <w:i w:val="0"/>
          <w:iCs w:val="0"/>
          <w:caps w:val="0"/>
          <w:smallCaps w:val="0"/>
          <w:noProof w:val="0"/>
          <w:color w:val="000000" w:themeColor="text1" w:themeTint="FF" w:themeShade="FF"/>
          <w:sz w:val="24"/>
          <w:szCs w:val="24"/>
          <w:lang w:val="en-US"/>
        </w:rPr>
        <w:t>To complete this assignment, please observe the following technical restrictions:</w:t>
      </w:r>
    </w:p>
    <w:p w:rsidR="416E245F" w:rsidP="17846A45" w:rsidRDefault="416E245F" w14:paraId="5609BF68" w14:textId="4CEEAA9D">
      <w:pPr>
        <w:pStyle w:val="ListParagraph"/>
        <w:numPr>
          <w:ilvl w:val="0"/>
          <w:numId w:val="4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7846A45" w:rsidR="6D70879D">
        <w:rPr>
          <w:rFonts w:ascii="Aptos" w:hAnsi="Aptos" w:eastAsia="Aptos" w:cs="Aptos"/>
          <w:b w:val="0"/>
          <w:bCs w:val="0"/>
          <w:i w:val="0"/>
          <w:iCs w:val="0"/>
          <w:caps w:val="0"/>
          <w:smallCaps w:val="0"/>
          <w:noProof w:val="0"/>
          <w:color w:val="000000" w:themeColor="text1" w:themeTint="FF" w:themeShade="FF"/>
          <w:sz w:val="24"/>
          <w:szCs w:val="24"/>
          <w:lang w:val="en-US"/>
        </w:rPr>
        <w:t xml:space="preserve">Use of a JavaScript client-side framework or UI library is not </w:t>
      </w:r>
      <w:r w:rsidRPr="17846A45" w:rsidR="6D70879D">
        <w:rPr>
          <w:rFonts w:ascii="Aptos" w:hAnsi="Aptos" w:eastAsia="Aptos" w:cs="Aptos"/>
          <w:b w:val="0"/>
          <w:bCs w:val="0"/>
          <w:i w:val="0"/>
          <w:iCs w:val="0"/>
          <w:caps w:val="0"/>
          <w:smallCaps w:val="0"/>
          <w:noProof w:val="0"/>
          <w:color w:val="000000" w:themeColor="text1" w:themeTint="FF" w:themeShade="FF"/>
          <w:sz w:val="24"/>
          <w:szCs w:val="24"/>
          <w:lang w:val="en-US"/>
        </w:rPr>
        <w:t>permitted</w:t>
      </w:r>
      <w:r w:rsidRPr="17846A45" w:rsidR="6D70879D">
        <w:rPr>
          <w:rFonts w:ascii="Aptos" w:hAnsi="Aptos" w:eastAsia="Aptos" w:cs="Aptos"/>
          <w:b w:val="0"/>
          <w:bCs w:val="0"/>
          <w:i w:val="0"/>
          <w:iCs w:val="0"/>
          <w:caps w:val="0"/>
          <w:smallCaps w:val="0"/>
          <w:noProof w:val="0"/>
          <w:color w:val="000000" w:themeColor="text1" w:themeTint="FF" w:themeShade="FF"/>
          <w:sz w:val="24"/>
          <w:szCs w:val="24"/>
          <w:lang w:val="en-US"/>
        </w:rPr>
        <w:t xml:space="preserve">. This includes React, </w:t>
      </w:r>
      <w:r w:rsidRPr="17846A45" w:rsidR="6D70879D">
        <w:rPr>
          <w:rFonts w:ascii="Aptos" w:hAnsi="Aptos" w:eastAsia="Aptos" w:cs="Aptos"/>
          <w:b w:val="0"/>
          <w:bCs w:val="0"/>
          <w:i w:val="0"/>
          <w:iCs w:val="0"/>
          <w:caps w:val="0"/>
          <w:smallCaps w:val="0"/>
          <w:noProof w:val="0"/>
          <w:color w:val="000000" w:themeColor="text1" w:themeTint="FF" w:themeShade="FF"/>
          <w:sz w:val="24"/>
          <w:szCs w:val="24"/>
          <w:lang w:val="en-US"/>
        </w:rPr>
        <w:t>VueJS</w:t>
      </w:r>
      <w:r w:rsidRPr="17846A45" w:rsidR="6D70879D">
        <w:rPr>
          <w:rFonts w:ascii="Aptos" w:hAnsi="Aptos" w:eastAsia="Aptos" w:cs="Aptos"/>
          <w:b w:val="0"/>
          <w:bCs w:val="0"/>
          <w:i w:val="0"/>
          <w:iCs w:val="0"/>
          <w:caps w:val="0"/>
          <w:smallCaps w:val="0"/>
          <w:noProof w:val="0"/>
          <w:color w:val="000000" w:themeColor="text1" w:themeTint="FF" w:themeShade="FF"/>
          <w:sz w:val="24"/>
          <w:szCs w:val="24"/>
          <w:lang w:val="en-US"/>
        </w:rPr>
        <w:t xml:space="preserve">, Svelte, </w:t>
      </w:r>
      <w:r w:rsidRPr="17846A45" w:rsidR="6D70879D">
        <w:rPr>
          <w:rFonts w:ascii="Aptos" w:hAnsi="Aptos" w:eastAsia="Aptos" w:cs="Aptos"/>
          <w:b w:val="0"/>
          <w:bCs w:val="0"/>
          <w:i w:val="0"/>
          <w:iCs w:val="0"/>
          <w:caps w:val="0"/>
          <w:smallCaps w:val="0"/>
          <w:noProof w:val="0"/>
          <w:color w:val="000000" w:themeColor="text1" w:themeTint="FF" w:themeShade="FF"/>
          <w:sz w:val="24"/>
          <w:szCs w:val="24"/>
          <w:lang w:val="en-US"/>
        </w:rPr>
        <w:t>Angular</w:t>
      </w:r>
      <w:r w:rsidRPr="17846A45" w:rsidR="6D70879D">
        <w:rPr>
          <w:rFonts w:ascii="Aptos" w:hAnsi="Aptos" w:eastAsia="Aptos" w:cs="Aptos"/>
          <w:b w:val="0"/>
          <w:bCs w:val="0"/>
          <w:i w:val="0"/>
          <w:iCs w:val="0"/>
          <w:caps w:val="0"/>
          <w:smallCaps w:val="0"/>
          <w:noProof w:val="0"/>
          <w:color w:val="000000" w:themeColor="text1" w:themeTint="FF" w:themeShade="FF"/>
          <w:sz w:val="24"/>
          <w:szCs w:val="24"/>
          <w:lang w:val="en-US"/>
        </w:rPr>
        <w:t xml:space="preserve"> or similar libraries.</w:t>
      </w:r>
    </w:p>
    <w:p w:rsidR="5196542D" w:rsidP="17846A45" w:rsidRDefault="5196542D" w14:paraId="5F82A022" w14:textId="59015F9B">
      <w:pPr>
        <w:pStyle w:val="ListParagraph"/>
        <w:numPr>
          <w:ilvl w:val="0"/>
          <w:numId w:val="4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7846A45" w:rsidR="5196542D">
        <w:rPr>
          <w:rFonts w:ascii="Aptos" w:hAnsi="Aptos" w:eastAsia="Aptos" w:cs="Aptos"/>
          <w:b w:val="0"/>
          <w:bCs w:val="0"/>
          <w:i w:val="0"/>
          <w:iCs w:val="0"/>
          <w:caps w:val="0"/>
          <w:smallCaps w:val="0"/>
          <w:noProof w:val="0"/>
          <w:color w:val="000000" w:themeColor="text1" w:themeTint="FF" w:themeShade="FF"/>
          <w:sz w:val="24"/>
          <w:szCs w:val="24"/>
          <w:lang w:val="en-US"/>
        </w:rPr>
        <w:t>Please check with your teacher about group working</w:t>
      </w:r>
    </w:p>
    <w:p w:rsidR="416E245F" w:rsidP="03620587" w:rsidRDefault="416E245F" w14:paraId="65003B17" w14:textId="28F15894">
      <w:pPr>
        <w:pStyle w:val="Heading1"/>
        <w:keepNext w:val="1"/>
        <w:keepLines w:val="1"/>
        <w:spacing w:before="360" w:after="80" w:line="279" w:lineRule="auto"/>
        <w:rPr>
          <w:rFonts w:ascii="Aptos Display" w:hAnsi="Aptos Display" w:eastAsia="Aptos Display" w:cs="Aptos Display"/>
          <w:b w:val="0"/>
          <w:bCs w:val="0"/>
          <w:i w:val="0"/>
          <w:iCs w:val="0"/>
          <w:caps w:val="0"/>
          <w:smallCaps w:val="0"/>
          <w:noProof w:val="0"/>
          <w:color w:val="0F4761" w:themeColor="accent1" w:themeTint="FF" w:themeShade="BF"/>
          <w:sz w:val="40"/>
          <w:szCs w:val="40"/>
          <w:lang w:val="en-US"/>
        </w:rPr>
      </w:pPr>
      <w:r w:rsidRPr="03620587" w:rsidR="416E245F">
        <w:rPr>
          <w:rFonts w:ascii="Aptos Display" w:hAnsi="Aptos Display" w:eastAsia="Aptos Display" w:cs="Aptos Display"/>
          <w:b w:val="0"/>
          <w:bCs w:val="0"/>
          <w:i w:val="0"/>
          <w:iCs w:val="0"/>
          <w:caps w:val="0"/>
          <w:smallCaps w:val="0"/>
          <w:noProof w:val="0"/>
          <w:color w:val="0F4761" w:themeColor="accent1" w:themeTint="FF" w:themeShade="BF"/>
          <w:sz w:val="40"/>
          <w:szCs w:val="40"/>
          <w:lang w:val="en-US"/>
        </w:rPr>
        <w:t>Process</w:t>
      </w:r>
    </w:p>
    <w:p w:rsidR="416E245F" w:rsidP="17846A45" w:rsidRDefault="416E245F" w14:paraId="3F6EE9A9" w14:textId="67A8B035">
      <w:pPr>
        <w:pStyle w:val="ListParagraph"/>
        <w:numPr>
          <w:ilvl w:val="0"/>
          <w:numId w:val="63"/>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7846A45" w:rsidR="6D70879D">
        <w:rPr>
          <w:rFonts w:ascii="Aptos" w:hAnsi="Aptos" w:eastAsia="Aptos" w:cs="Aptos"/>
          <w:b w:val="0"/>
          <w:bCs w:val="0"/>
          <w:i w:val="0"/>
          <w:iCs w:val="0"/>
          <w:caps w:val="0"/>
          <w:smallCaps w:val="0"/>
          <w:noProof w:val="0"/>
          <w:color w:val="000000" w:themeColor="text1" w:themeTint="FF" w:themeShade="FF"/>
          <w:sz w:val="24"/>
          <w:szCs w:val="24"/>
          <w:lang w:val="en-US"/>
        </w:rPr>
        <w:t xml:space="preserve">Accept the GitHub Classroom invitation </w:t>
      </w:r>
      <w:hyperlink r:id="R94a6b026a8244daf">
        <w:r w:rsidRPr="17846A45" w:rsidR="6D70879D">
          <w:rPr>
            <w:rStyle w:val="Hyperlink"/>
            <w:rFonts w:ascii="Aptos" w:hAnsi="Aptos" w:eastAsia="Aptos" w:cs="Aptos"/>
            <w:b w:val="0"/>
            <w:bCs w:val="0"/>
            <w:i w:val="0"/>
            <w:iCs w:val="0"/>
            <w:caps w:val="0"/>
            <w:smallCaps w:val="0"/>
            <w:noProof w:val="0"/>
            <w:sz w:val="24"/>
            <w:szCs w:val="24"/>
            <w:lang w:val="en-US"/>
          </w:rPr>
          <w:t>here</w:t>
        </w:r>
      </w:hyperlink>
      <w:ins w:author="Martin Krüger" w:date="2024-08-26T12:43:34.891Z" w:id="1511761694">
        <w:r w:rsidRPr="17846A45" w:rsidR="4686233D">
          <w:rPr>
            <w:rFonts w:ascii="Aptos" w:hAnsi="Aptos" w:eastAsia="Aptos" w:cs="Aptos"/>
            <w:b w:val="0"/>
            <w:bCs w:val="0"/>
            <w:i w:val="0"/>
            <w:iCs w:val="0"/>
            <w:caps w:val="0"/>
            <w:smallCaps w:val="0"/>
            <w:noProof w:val="0"/>
            <w:color w:val="000000" w:themeColor="text1" w:themeTint="FF" w:themeShade="FF"/>
            <w:sz w:val="24"/>
            <w:szCs w:val="24"/>
            <w:lang w:val="en-US"/>
          </w:rPr>
          <w:t>.</w:t>
        </w:r>
      </w:ins>
    </w:p>
    <w:p w:rsidR="416E245F" w:rsidP="17846A45" w:rsidRDefault="416E245F" w14:paraId="6A24878C" w14:textId="7F3B6949">
      <w:pPr>
        <w:pStyle w:val="ListParagraph"/>
        <w:numPr>
          <w:ilvl w:val="0"/>
          <w:numId w:val="63"/>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7846A45" w:rsidR="6D70879D">
        <w:rPr>
          <w:rFonts w:ascii="Aptos" w:hAnsi="Aptos" w:eastAsia="Aptos" w:cs="Aptos"/>
          <w:b w:val="0"/>
          <w:bCs w:val="0"/>
          <w:i w:val="0"/>
          <w:iCs w:val="0"/>
          <w:caps w:val="0"/>
          <w:smallCaps w:val="0"/>
          <w:noProof w:val="0"/>
          <w:color w:val="000000" w:themeColor="text1" w:themeTint="FF" w:themeShade="FF"/>
          <w:sz w:val="24"/>
          <w:szCs w:val="24"/>
          <w:lang w:val="en-US"/>
        </w:rPr>
        <w:t>Clone the repository to your work computer</w:t>
      </w:r>
      <w:ins w:author="Martin Krüger" w:date="2024-08-26T12:43:35.539Z" w:id="1754413057">
        <w:r w:rsidRPr="17846A45" w:rsidR="4686233D">
          <w:rPr>
            <w:rFonts w:ascii="Aptos" w:hAnsi="Aptos" w:eastAsia="Aptos" w:cs="Aptos"/>
            <w:b w:val="0"/>
            <w:bCs w:val="0"/>
            <w:i w:val="0"/>
            <w:iCs w:val="0"/>
            <w:caps w:val="0"/>
            <w:smallCaps w:val="0"/>
            <w:noProof w:val="0"/>
            <w:color w:val="000000" w:themeColor="text1" w:themeTint="FF" w:themeShade="FF"/>
            <w:sz w:val="24"/>
            <w:szCs w:val="24"/>
            <w:lang w:val="en-US"/>
          </w:rPr>
          <w:t>.</w:t>
        </w:r>
      </w:ins>
    </w:p>
    <w:p w:rsidR="416E245F" w:rsidP="17846A45" w:rsidRDefault="416E245F" w14:paraId="7C3D181B" w14:textId="5099C2A9">
      <w:pPr>
        <w:pStyle w:val="ListParagraph"/>
        <w:numPr>
          <w:ilvl w:val="0"/>
          <w:numId w:val="63"/>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7846A45" w:rsidR="6D70879D">
        <w:rPr>
          <w:rFonts w:ascii="Aptos" w:hAnsi="Aptos" w:eastAsia="Aptos" w:cs="Aptos"/>
          <w:b w:val="0"/>
          <w:bCs w:val="0"/>
          <w:i w:val="0"/>
          <w:iCs w:val="0"/>
          <w:caps w:val="0"/>
          <w:smallCaps w:val="0"/>
          <w:noProof w:val="0"/>
          <w:color w:val="000000" w:themeColor="text1" w:themeTint="FF" w:themeShade="FF"/>
          <w:sz w:val="24"/>
          <w:szCs w:val="24"/>
          <w:lang w:val="en-US"/>
        </w:rPr>
        <w:t xml:space="preserve">Create </w:t>
      </w:r>
      <w:r w:rsidRPr="17846A45" w:rsidR="6FD187F6">
        <w:rPr>
          <w:rFonts w:ascii="Aptos" w:hAnsi="Aptos" w:eastAsia="Aptos" w:cs="Aptos"/>
          <w:b w:val="0"/>
          <w:bCs w:val="0"/>
          <w:i w:val="0"/>
          <w:iCs w:val="0"/>
          <w:caps w:val="0"/>
          <w:smallCaps w:val="0"/>
          <w:noProof w:val="0"/>
          <w:color w:val="000000" w:themeColor="text1" w:themeTint="FF" w:themeShade="FF"/>
          <w:sz w:val="24"/>
          <w:szCs w:val="24"/>
          <w:lang w:val="en-US"/>
        </w:rPr>
        <w:t xml:space="preserve">or update the </w:t>
      </w:r>
      <w:r w:rsidRPr="17846A45" w:rsidR="6D70879D">
        <w:rPr>
          <w:rFonts w:ascii="Aptos" w:hAnsi="Aptos" w:eastAsia="Aptos" w:cs="Aptos"/>
          <w:b w:val="0"/>
          <w:bCs w:val="0"/>
          <w:i w:val="0"/>
          <w:iCs w:val="0"/>
          <w:caps w:val="0"/>
          <w:smallCaps w:val="0"/>
          <w:noProof w:val="0"/>
          <w:color w:val="000000" w:themeColor="text1" w:themeTint="FF" w:themeShade="FF"/>
          <w:sz w:val="24"/>
          <w:szCs w:val="24"/>
          <w:lang w:val="en-US"/>
        </w:rPr>
        <w:t xml:space="preserve">HTML pages </w:t>
      </w:r>
      <w:r w:rsidRPr="17846A45" w:rsidR="0FC0EAC3">
        <w:rPr>
          <w:rFonts w:ascii="Aptos" w:hAnsi="Aptos" w:eastAsia="Aptos" w:cs="Aptos"/>
          <w:b w:val="0"/>
          <w:bCs w:val="0"/>
          <w:i w:val="0"/>
          <w:iCs w:val="0"/>
          <w:caps w:val="0"/>
          <w:smallCaps w:val="0"/>
          <w:noProof w:val="0"/>
          <w:color w:val="000000" w:themeColor="text1" w:themeTint="FF" w:themeShade="FF"/>
          <w:sz w:val="24"/>
          <w:szCs w:val="24"/>
          <w:lang w:val="en-US"/>
        </w:rPr>
        <w:t>required</w:t>
      </w:r>
      <w:ins w:author="Martin Krüger" w:date="2024-08-26T12:43:36.858Z" w:id="412533518">
        <w:r w:rsidRPr="17846A45" w:rsidR="7D98C649">
          <w:rPr>
            <w:rFonts w:ascii="Aptos" w:hAnsi="Aptos" w:eastAsia="Aptos" w:cs="Aptos"/>
            <w:b w:val="0"/>
            <w:bCs w:val="0"/>
            <w:i w:val="0"/>
            <w:iCs w:val="0"/>
            <w:caps w:val="0"/>
            <w:smallCaps w:val="0"/>
            <w:noProof w:val="0"/>
            <w:color w:val="000000" w:themeColor="text1" w:themeTint="FF" w:themeShade="FF"/>
            <w:sz w:val="24"/>
            <w:szCs w:val="24"/>
            <w:lang w:val="en-US"/>
          </w:rPr>
          <w:t>.</w:t>
        </w:r>
      </w:ins>
    </w:p>
    <w:p w:rsidR="416E245F" w:rsidP="17846A45" w:rsidRDefault="416E245F" w14:paraId="6886EA80" w14:textId="2C46C1AA">
      <w:pPr>
        <w:pStyle w:val="ListParagraph"/>
        <w:numPr>
          <w:ilvl w:val="0"/>
          <w:numId w:val="63"/>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7846A45" w:rsidR="6D70879D">
        <w:rPr>
          <w:rFonts w:ascii="Aptos" w:hAnsi="Aptos" w:eastAsia="Aptos" w:cs="Aptos"/>
          <w:b w:val="0"/>
          <w:bCs w:val="0"/>
          <w:i w:val="0"/>
          <w:iCs w:val="0"/>
          <w:caps w:val="0"/>
          <w:smallCaps w:val="0"/>
          <w:noProof w:val="0"/>
          <w:color w:val="000000" w:themeColor="text1" w:themeTint="FF" w:themeShade="FF"/>
          <w:sz w:val="24"/>
          <w:szCs w:val="24"/>
          <w:lang w:val="en-US"/>
        </w:rPr>
        <w:t xml:space="preserve">Commit regularly and push your work </w:t>
      </w:r>
      <w:r w:rsidRPr="17846A45" w:rsidR="175FB88E">
        <w:rPr>
          <w:rFonts w:ascii="Aptos" w:hAnsi="Aptos" w:eastAsia="Aptos" w:cs="Aptos"/>
          <w:b w:val="0"/>
          <w:bCs w:val="0"/>
          <w:i w:val="0"/>
          <w:iCs w:val="0"/>
          <w:caps w:val="0"/>
          <w:smallCaps w:val="0"/>
          <w:noProof w:val="0"/>
          <w:color w:val="000000" w:themeColor="text1" w:themeTint="FF" w:themeShade="FF"/>
          <w:sz w:val="24"/>
          <w:szCs w:val="24"/>
          <w:lang w:val="en-US"/>
        </w:rPr>
        <w:t xml:space="preserve">using </w:t>
      </w:r>
      <w:r>
        <w:fldChar w:fldCharType="begin"/>
      </w:r>
      <w:r>
        <w:instrText xml:space="preserve">HYPERLINK "https://www.conventionalcommits.org/en/v1.0.0/" </w:instrText>
      </w:r>
      <w:r>
        <w:fldChar w:fldCharType="separate"/>
      </w:r>
      <w:r>
        <w:fldChar w:fldCharType="begin"/>
      </w:r>
      <w:r>
        <w:instrText xml:space="preserve">HYPERLINK "https://www.conventionalcommits.org/en/v1.0.0/" </w:instrText>
      </w:r>
      <w:r>
        <w:fldChar w:fldCharType="separate"/>
      </w:r>
      <w:r w:rsidRPr="17846A45" w:rsidR="175FB88E">
        <w:rPr>
          <w:rStyle w:val="Hyperlink"/>
          <w:rFonts w:ascii="Aptos" w:hAnsi="Aptos" w:eastAsia="Aptos" w:cs="Aptos"/>
          <w:b w:val="0"/>
          <w:bCs w:val="0"/>
          <w:i w:val="0"/>
          <w:iCs w:val="0"/>
          <w:caps w:val="0"/>
          <w:smallCaps w:val="0"/>
          <w:noProof w:val="0"/>
          <w:sz w:val="24"/>
          <w:szCs w:val="24"/>
          <w:lang w:val="en-US"/>
        </w:rPr>
        <w:t>meaningful commit messages</w:t>
      </w:r>
      <w:ins w:author="Monde Sineke" w:date="2024-08-26T15:16:42.241Z" w:id="1812349041">
        <w:r>
          <w:fldChar w:fldCharType="end"/>
        </w:r>
      </w:ins>
      <w:r>
        <w:fldChar w:fldCharType="end"/>
      </w:r>
      <w:r w:rsidRPr="17846A45" w:rsidR="55FF0E26">
        <w:rPr>
          <w:rFonts w:ascii="Aptos" w:hAnsi="Aptos" w:eastAsia="Aptos" w:cs="Aptos"/>
          <w:b w:val="0"/>
          <w:bCs w:val="0"/>
          <w:i w:val="0"/>
          <w:iCs w:val="0"/>
          <w:caps w:val="0"/>
          <w:smallCaps w:val="0"/>
          <w:noProof w:val="0"/>
          <w:sz w:val="24"/>
          <w:szCs w:val="24"/>
          <w:lang w:val="en-US"/>
        </w:rPr>
        <w:t>.</w:t>
      </w:r>
    </w:p>
    <w:p w:rsidR="416E245F" w:rsidP="17846A45" w:rsidRDefault="416E245F" w14:paraId="1ABD4E4C" w14:textId="7A3AEC12">
      <w:pPr>
        <w:pStyle w:val="ListParagraph"/>
        <w:numPr>
          <w:ilvl w:val="0"/>
          <w:numId w:val="63"/>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7846A45" w:rsidR="6D70879D">
        <w:rPr>
          <w:rFonts w:ascii="Aptos" w:hAnsi="Aptos" w:eastAsia="Aptos" w:cs="Aptos"/>
          <w:b w:val="0"/>
          <w:bCs w:val="0"/>
          <w:i w:val="0"/>
          <w:iCs w:val="0"/>
          <w:caps w:val="0"/>
          <w:smallCaps w:val="0"/>
          <w:noProof w:val="0"/>
          <w:color w:val="000000" w:themeColor="text1" w:themeTint="FF" w:themeShade="FF"/>
          <w:sz w:val="24"/>
          <w:szCs w:val="24"/>
          <w:lang w:val="en-US"/>
        </w:rPr>
        <w:t>Using GitHub projects, list the functions your project requires</w:t>
      </w:r>
      <w:r w:rsidRPr="17846A45" w:rsidR="1142AD25">
        <w:rPr>
          <w:rFonts w:ascii="Aptos" w:hAnsi="Aptos" w:eastAsia="Aptos" w:cs="Aptos"/>
          <w:b w:val="0"/>
          <w:bCs w:val="0"/>
          <w:i w:val="0"/>
          <w:iCs w:val="0"/>
          <w:caps w:val="0"/>
          <w:smallCaps w:val="0"/>
          <w:noProof w:val="0"/>
          <w:color w:val="000000" w:themeColor="text1" w:themeTint="FF" w:themeShade="FF"/>
          <w:sz w:val="24"/>
          <w:szCs w:val="24"/>
          <w:lang w:val="en-US"/>
        </w:rPr>
        <w:t>.</w:t>
      </w:r>
    </w:p>
    <w:p w:rsidR="416E245F" w:rsidP="17846A45" w:rsidRDefault="416E245F" w14:paraId="17537279" w14:textId="048E87E9">
      <w:pPr>
        <w:pStyle w:val="ListParagraph"/>
        <w:numPr>
          <w:ilvl w:val="0"/>
          <w:numId w:val="63"/>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7846A45" w:rsidR="6D70879D">
        <w:rPr>
          <w:rFonts w:ascii="Aptos" w:hAnsi="Aptos" w:eastAsia="Aptos" w:cs="Aptos"/>
          <w:b w:val="0"/>
          <w:bCs w:val="0"/>
          <w:i w:val="0"/>
          <w:iCs w:val="0"/>
          <w:caps w:val="0"/>
          <w:smallCaps w:val="0"/>
          <w:noProof w:val="0"/>
          <w:color w:val="000000" w:themeColor="text1" w:themeTint="FF" w:themeShade="FF"/>
          <w:sz w:val="24"/>
          <w:szCs w:val="24"/>
          <w:lang w:val="en-US"/>
        </w:rPr>
        <w:t>Create</w:t>
      </w:r>
      <w:r w:rsidRPr="17846A45" w:rsidR="772ACE1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17846A45" w:rsidR="772ACE1D">
        <w:rPr>
          <w:rFonts w:ascii="Aptos" w:hAnsi="Aptos" w:eastAsia="Aptos" w:cs="Aptos"/>
          <w:b w:val="0"/>
          <w:bCs w:val="0"/>
          <w:i w:val="0"/>
          <w:iCs w:val="0"/>
          <w:caps w:val="0"/>
          <w:smallCaps w:val="0"/>
          <w:noProof w:val="0"/>
          <w:color w:val="000000" w:themeColor="text1" w:themeTint="FF" w:themeShade="FF"/>
          <w:sz w:val="24"/>
          <w:szCs w:val="24"/>
          <w:lang w:val="en-US"/>
        </w:rPr>
        <w:t>or</w:t>
      </w:r>
      <w:r w:rsidRPr="17846A45" w:rsidR="772ACE1D">
        <w:rPr>
          <w:rFonts w:ascii="Aptos" w:hAnsi="Aptos" w:eastAsia="Aptos" w:cs="Aptos"/>
          <w:b w:val="0"/>
          <w:bCs w:val="0"/>
          <w:i w:val="0"/>
          <w:iCs w:val="0"/>
          <w:caps w:val="0"/>
          <w:smallCaps w:val="0"/>
          <w:noProof w:val="0"/>
          <w:color w:val="000000" w:themeColor="text1" w:themeTint="FF" w:themeShade="FF"/>
          <w:sz w:val="24"/>
          <w:szCs w:val="24"/>
          <w:lang w:val="en-US"/>
        </w:rPr>
        <w:t xml:space="preserve"> update</w:t>
      </w:r>
      <w:r w:rsidRPr="17846A45" w:rsidR="6D70879D">
        <w:rPr>
          <w:rFonts w:ascii="Aptos" w:hAnsi="Aptos" w:eastAsia="Aptos" w:cs="Aptos"/>
          <w:b w:val="0"/>
          <w:bCs w:val="0"/>
          <w:i w:val="0"/>
          <w:iCs w:val="0"/>
          <w:caps w:val="0"/>
          <w:smallCaps w:val="0"/>
          <w:noProof w:val="0"/>
          <w:color w:val="000000" w:themeColor="text1" w:themeTint="FF" w:themeShade="FF"/>
          <w:sz w:val="24"/>
          <w:szCs w:val="24"/>
          <w:lang w:val="en-US"/>
        </w:rPr>
        <w:t xml:space="preserve"> JavaScript files and functions to meet the stories</w:t>
      </w:r>
      <w:ins w:author="Martin Krüger" w:date="2024-08-26T12:43:39.082Z" w:id="1354886417">
        <w:r w:rsidRPr="17846A45" w:rsidR="1142AD25">
          <w:rPr>
            <w:rFonts w:ascii="Aptos" w:hAnsi="Aptos" w:eastAsia="Aptos" w:cs="Aptos"/>
            <w:b w:val="0"/>
            <w:bCs w:val="0"/>
            <w:i w:val="0"/>
            <w:iCs w:val="0"/>
            <w:caps w:val="0"/>
            <w:smallCaps w:val="0"/>
            <w:noProof w:val="0"/>
            <w:color w:val="000000" w:themeColor="text1" w:themeTint="FF" w:themeShade="FF"/>
            <w:sz w:val="24"/>
            <w:szCs w:val="24"/>
            <w:lang w:val="en-US"/>
          </w:rPr>
          <w:t>.</w:t>
        </w:r>
      </w:ins>
    </w:p>
    <w:p w:rsidR="416E245F" w:rsidP="17846A45" w:rsidRDefault="416E245F" w14:paraId="6921FC6B" w14:textId="15676BAF">
      <w:pPr>
        <w:pStyle w:val="ListParagraph"/>
        <w:numPr>
          <w:ilvl w:val="0"/>
          <w:numId w:val="63"/>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7846A45" w:rsidR="6D70879D">
        <w:rPr>
          <w:rFonts w:ascii="Aptos" w:hAnsi="Aptos" w:eastAsia="Aptos" w:cs="Aptos"/>
          <w:b w:val="0"/>
          <w:bCs w:val="0"/>
          <w:i w:val="0"/>
          <w:iCs w:val="0"/>
          <w:caps w:val="0"/>
          <w:smallCaps w:val="0"/>
          <w:noProof w:val="0"/>
          <w:color w:val="000000" w:themeColor="text1" w:themeTint="FF" w:themeShade="FF"/>
          <w:sz w:val="24"/>
          <w:szCs w:val="24"/>
          <w:lang w:val="en-US"/>
        </w:rPr>
        <w:t>Update your plan with each accomplishment</w:t>
      </w:r>
      <w:ins w:author="Martin Krüger" w:date="2024-08-26T12:43:40.755Z" w:id="1078961068">
        <w:r w:rsidRPr="17846A45" w:rsidR="2D7CA2A9">
          <w:rPr>
            <w:rFonts w:ascii="Aptos" w:hAnsi="Aptos" w:eastAsia="Aptos" w:cs="Aptos"/>
            <w:b w:val="0"/>
            <w:bCs w:val="0"/>
            <w:i w:val="0"/>
            <w:iCs w:val="0"/>
            <w:caps w:val="0"/>
            <w:smallCaps w:val="0"/>
            <w:noProof w:val="0"/>
            <w:color w:val="000000" w:themeColor="text1" w:themeTint="FF" w:themeShade="FF"/>
            <w:sz w:val="24"/>
            <w:szCs w:val="24"/>
            <w:lang w:val="en-US"/>
          </w:rPr>
          <w:t>.</w:t>
        </w:r>
      </w:ins>
    </w:p>
    <w:p w:rsidR="3AB77C2D" w:rsidP="17846A45" w:rsidRDefault="3AB77C2D" w14:paraId="571CCF53" w14:textId="01180F05">
      <w:pPr>
        <w:pStyle w:val="ListParagraph"/>
        <w:numPr>
          <w:ilvl w:val="0"/>
          <w:numId w:val="63"/>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7846A45" w:rsidR="3AB77C2D">
        <w:rPr>
          <w:rFonts w:ascii="Aptos" w:hAnsi="Aptos" w:eastAsia="Aptos" w:cs="Aptos"/>
          <w:b w:val="0"/>
          <w:bCs w:val="0"/>
          <w:i w:val="0"/>
          <w:iCs w:val="0"/>
          <w:caps w:val="0"/>
          <w:smallCaps w:val="0"/>
          <w:noProof w:val="0"/>
          <w:color w:val="000000" w:themeColor="text1" w:themeTint="FF" w:themeShade="FF"/>
          <w:sz w:val="24"/>
          <w:szCs w:val="24"/>
          <w:lang w:val="en-US"/>
        </w:rPr>
        <w:t xml:space="preserve">Test your work, </w:t>
      </w:r>
      <w:r w:rsidRPr="17846A45" w:rsidR="3AB77C2D">
        <w:rPr>
          <w:rFonts w:ascii="Aptos" w:hAnsi="Aptos" w:eastAsia="Aptos" w:cs="Aptos"/>
          <w:b w:val="0"/>
          <w:bCs w:val="0"/>
          <w:i w:val="0"/>
          <w:iCs w:val="0"/>
          <w:caps w:val="0"/>
          <w:smallCaps w:val="0"/>
          <w:noProof w:val="0"/>
          <w:color w:val="000000" w:themeColor="text1" w:themeTint="FF" w:themeShade="FF"/>
          <w:sz w:val="24"/>
          <w:szCs w:val="24"/>
          <w:lang w:val="en-US"/>
        </w:rPr>
        <w:t>track</w:t>
      </w:r>
      <w:r w:rsidRPr="17846A45" w:rsidR="3AB77C2D">
        <w:rPr>
          <w:rFonts w:ascii="Aptos" w:hAnsi="Aptos" w:eastAsia="Aptos" w:cs="Aptos"/>
          <w:b w:val="0"/>
          <w:bCs w:val="0"/>
          <w:i w:val="0"/>
          <w:iCs w:val="0"/>
          <w:caps w:val="0"/>
          <w:smallCaps w:val="0"/>
          <w:noProof w:val="0"/>
          <w:color w:val="000000" w:themeColor="text1" w:themeTint="FF" w:themeShade="FF"/>
          <w:sz w:val="24"/>
          <w:szCs w:val="24"/>
          <w:lang w:val="en-US"/>
        </w:rPr>
        <w:t xml:space="preserve"> and process bugs in the Issues tab.</w:t>
      </w:r>
    </w:p>
    <w:p w:rsidR="416E245F" w:rsidP="17846A45" w:rsidRDefault="416E245F" w14:paraId="109F83D9" w14:textId="63CA8B14">
      <w:pPr>
        <w:pStyle w:val="ListParagraph"/>
        <w:numPr>
          <w:ilvl w:val="0"/>
          <w:numId w:val="63"/>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7846A45" w:rsidR="6D70879D">
        <w:rPr>
          <w:rFonts w:ascii="Aptos" w:hAnsi="Aptos" w:eastAsia="Aptos" w:cs="Aptos"/>
          <w:b w:val="0"/>
          <w:bCs w:val="0"/>
          <w:i w:val="0"/>
          <w:iCs w:val="0"/>
          <w:caps w:val="0"/>
          <w:smallCaps w:val="0"/>
          <w:noProof w:val="0"/>
          <w:color w:val="000000" w:themeColor="text1" w:themeTint="FF" w:themeShade="FF"/>
          <w:sz w:val="24"/>
          <w:szCs w:val="24"/>
          <w:lang w:val="en-US"/>
        </w:rPr>
        <w:t>Refactor your code, looking for areas for improvement</w:t>
      </w:r>
      <w:ins w:author="Martin Krüger" w:date="2024-08-26T12:43:41.522Z" w:id="1296311635">
        <w:r w:rsidRPr="17846A45" w:rsidR="2D7CA2A9">
          <w:rPr>
            <w:rFonts w:ascii="Aptos" w:hAnsi="Aptos" w:eastAsia="Aptos" w:cs="Aptos"/>
            <w:b w:val="0"/>
            <w:bCs w:val="0"/>
            <w:i w:val="0"/>
            <w:iCs w:val="0"/>
            <w:caps w:val="0"/>
            <w:smallCaps w:val="0"/>
            <w:noProof w:val="0"/>
            <w:color w:val="000000" w:themeColor="text1" w:themeTint="FF" w:themeShade="FF"/>
            <w:sz w:val="24"/>
            <w:szCs w:val="24"/>
            <w:lang w:val="en-US"/>
          </w:rPr>
          <w:t>.</w:t>
        </w:r>
      </w:ins>
    </w:p>
    <w:p w:rsidR="6D70879D" w:rsidP="17846A45" w:rsidRDefault="6D70879D" w14:paraId="5603AB43" w14:textId="1B7FD8C8">
      <w:pPr>
        <w:pStyle w:val="ListParagraph"/>
        <w:numPr>
          <w:ilvl w:val="0"/>
          <w:numId w:val="63"/>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7846A45" w:rsidR="6D70879D">
        <w:rPr>
          <w:rFonts w:ascii="Aptos" w:hAnsi="Aptos" w:eastAsia="Aptos" w:cs="Aptos"/>
          <w:b w:val="0"/>
          <w:bCs w:val="0"/>
          <w:i w:val="0"/>
          <w:iCs w:val="0"/>
          <w:caps w:val="0"/>
          <w:smallCaps w:val="0"/>
          <w:noProof w:val="0"/>
          <w:color w:val="000000" w:themeColor="text1" w:themeTint="FF" w:themeShade="FF"/>
          <w:sz w:val="24"/>
          <w:szCs w:val="24"/>
          <w:lang w:val="en-US"/>
        </w:rPr>
        <w:t>Document all</w:t>
      </w:r>
      <w:r w:rsidRPr="17846A45" w:rsidR="0E4234ED">
        <w:rPr>
          <w:rFonts w:ascii="Aptos" w:hAnsi="Aptos" w:eastAsia="Aptos" w:cs="Aptos"/>
          <w:b w:val="0"/>
          <w:bCs w:val="0"/>
          <w:i w:val="0"/>
          <w:iCs w:val="0"/>
          <w:caps w:val="0"/>
          <w:smallCaps w:val="0"/>
          <w:noProof w:val="0"/>
          <w:color w:val="000000" w:themeColor="text1" w:themeTint="FF" w:themeShade="FF"/>
          <w:sz w:val="24"/>
          <w:szCs w:val="24"/>
          <w:lang w:val="en-US"/>
        </w:rPr>
        <w:t xml:space="preserve"> required</w:t>
      </w:r>
      <w:r w:rsidRPr="17846A45" w:rsidR="6D70879D">
        <w:rPr>
          <w:rFonts w:ascii="Aptos" w:hAnsi="Aptos" w:eastAsia="Aptos" w:cs="Aptos"/>
          <w:b w:val="0"/>
          <w:bCs w:val="0"/>
          <w:i w:val="0"/>
          <w:iCs w:val="0"/>
          <w:caps w:val="0"/>
          <w:smallCaps w:val="0"/>
          <w:noProof w:val="0"/>
          <w:color w:val="000000" w:themeColor="text1" w:themeTint="FF" w:themeShade="FF"/>
          <w:sz w:val="24"/>
          <w:szCs w:val="24"/>
          <w:lang w:val="en-US"/>
        </w:rPr>
        <w:t xml:space="preserve"> functions using JS Doc</w:t>
      </w:r>
      <w:r w:rsidRPr="17846A45" w:rsidR="3516C0F1">
        <w:rPr>
          <w:rFonts w:ascii="Aptos" w:hAnsi="Aptos" w:eastAsia="Aptos" w:cs="Aptos"/>
          <w:b w:val="0"/>
          <w:bCs w:val="0"/>
          <w:i w:val="0"/>
          <w:iCs w:val="0"/>
          <w:caps w:val="0"/>
          <w:smallCaps w:val="0"/>
          <w:noProof w:val="0"/>
          <w:color w:val="000000" w:themeColor="text1" w:themeTint="FF" w:themeShade="FF"/>
          <w:sz w:val="24"/>
          <w:szCs w:val="24"/>
          <w:lang w:val="en-US"/>
        </w:rPr>
        <w:t>s.</w:t>
      </w:r>
    </w:p>
    <w:p w:rsidR="6D70879D" w:rsidP="17846A45" w:rsidRDefault="6D70879D" w14:paraId="25AF165C" w14:textId="26C69C40">
      <w:pPr>
        <w:pStyle w:val="Heading1"/>
        <w:keepNext w:val="1"/>
        <w:keepLines w:val="1"/>
        <w:spacing w:before="360" w:after="80" w:line="279" w:lineRule="auto"/>
        <w:rPr>
          <w:rFonts w:ascii="Aptos Display" w:hAnsi="Aptos Display" w:eastAsia="Aptos Display" w:cs="Aptos Display"/>
          <w:b w:val="0"/>
          <w:bCs w:val="0"/>
          <w:i w:val="0"/>
          <w:iCs w:val="0"/>
          <w:caps w:val="0"/>
          <w:smallCaps w:val="0"/>
          <w:noProof w:val="0"/>
          <w:color w:val="0F4761" w:themeColor="accent1" w:themeTint="FF" w:themeShade="BF"/>
          <w:sz w:val="40"/>
          <w:szCs w:val="40"/>
          <w:lang w:val="en-US"/>
        </w:rPr>
      </w:pPr>
      <w:r w:rsidRPr="17846A45" w:rsidR="6D70879D">
        <w:rPr>
          <w:rFonts w:ascii="Aptos Display" w:hAnsi="Aptos Display" w:eastAsia="Aptos Display" w:cs="Aptos Display"/>
          <w:b w:val="0"/>
          <w:bCs w:val="0"/>
          <w:i w:val="0"/>
          <w:iCs w:val="0"/>
          <w:caps w:val="0"/>
          <w:smallCaps w:val="0"/>
          <w:noProof w:val="0"/>
          <w:color w:val="0F4761" w:themeColor="accent1" w:themeTint="FF" w:themeShade="BF"/>
          <w:sz w:val="40"/>
          <w:szCs w:val="40"/>
          <w:lang w:val="en-US"/>
        </w:rPr>
        <w:t>Delivery</w:t>
      </w:r>
    </w:p>
    <w:p w:rsidR="21342C57" w:rsidP="17846A45" w:rsidRDefault="21342C57" w14:paraId="193F9428" w14:textId="6CF15F69">
      <w:pPr>
        <w:pStyle w:val="ListParagraph"/>
        <w:numPr>
          <w:ilvl w:val="0"/>
          <w:numId w:val="14"/>
        </w:numPr>
        <w:spacing w:before="0" w:beforeAutospacing="off" w:after="0" w:afterAutospacing="off"/>
        <w:rPr>
          <w:rFonts w:ascii="Aptos" w:hAnsi="Aptos" w:eastAsia="Aptos" w:cs="Aptos"/>
          <w:noProof w:val="0"/>
          <w:sz w:val="24"/>
          <w:szCs w:val="24"/>
          <w:lang w:val="en-US"/>
        </w:rPr>
      </w:pPr>
      <w:del w:author="Martin Krüger" w:date="2024-08-26T12:36:46.451Z" w:id="1186950261">
        <w:r w:rsidRPr="17846A45" w:rsidDel="21342C57">
          <w:rPr>
            <w:rFonts w:ascii="Aptos" w:hAnsi="Aptos" w:eastAsia="Aptos" w:cs="Aptos"/>
            <w:noProof w:val="0"/>
            <w:sz w:val="24"/>
            <w:szCs w:val="24"/>
            <w:lang w:val="en-US"/>
          </w:rPr>
          <w:delText xml:space="preserve"> </w:delText>
        </w:r>
      </w:del>
      <w:r w:rsidRPr="17846A45" w:rsidR="21342C57">
        <w:rPr>
          <w:rFonts w:ascii="Aptos" w:hAnsi="Aptos" w:eastAsia="Aptos" w:cs="Aptos"/>
          <w:noProof w:val="0"/>
          <w:sz w:val="24"/>
          <w:szCs w:val="24"/>
          <w:lang w:val="en-US"/>
        </w:rPr>
        <w:t>A link to your Public GitHub repo.</w:t>
      </w:r>
    </w:p>
    <w:p w:rsidR="21342C57" w:rsidP="17846A45" w:rsidRDefault="21342C57" w14:paraId="7B3C7CAB" w14:textId="3C11789B">
      <w:pPr>
        <w:pStyle w:val="Heading2"/>
        <w:spacing w:before="240" w:beforeAutospacing="off" w:after="240" w:afterAutospacing="off"/>
      </w:pPr>
      <w:r w:rsidRPr="17846A45" w:rsidR="21342C57">
        <w:rPr>
          <w:rFonts w:ascii="Aptos" w:hAnsi="Aptos" w:eastAsia="Aptos" w:cs="Aptos"/>
          <w:b w:val="1"/>
          <w:bCs w:val="1"/>
          <w:noProof w:val="0"/>
          <w:sz w:val="24"/>
          <w:szCs w:val="24"/>
          <w:lang w:val="en-US"/>
        </w:rPr>
        <w:t>Optional Deliverables</w:t>
      </w:r>
    </w:p>
    <w:p w:rsidR="3288F24A" w:rsidP="17846A45" w:rsidRDefault="3288F24A" w14:paraId="3692CAF5" w14:textId="4C4F4879">
      <w:pPr>
        <w:pStyle w:val="ListParagraph"/>
        <w:numPr>
          <w:ilvl w:val="0"/>
          <w:numId w:val="14"/>
        </w:numPr>
        <w:spacing w:before="0" w:beforeAutospacing="off" w:after="0" w:afterAutospacing="off"/>
        <w:rPr>
          <w:rFonts w:ascii="Aptos" w:hAnsi="Aptos" w:eastAsia="Aptos" w:cs="Aptos"/>
          <w:noProof w:val="0"/>
          <w:sz w:val="24"/>
          <w:szCs w:val="24"/>
          <w:lang w:val="en-US"/>
        </w:rPr>
      </w:pPr>
      <w:r w:rsidRPr="17846A45" w:rsidR="3288F24A">
        <w:rPr>
          <w:rFonts w:ascii="Aptos" w:hAnsi="Aptos" w:eastAsia="Aptos" w:cs="Aptos"/>
          <w:noProof w:val="0"/>
          <w:sz w:val="24"/>
          <w:szCs w:val="24"/>
          <w:lang w:val="en-US"/>
        </w:rPr>
        <w:t xml:space="preserve">A link to your deployment production website (Netlify/ </w:t>
      </w:r>
      <w:r w:rsidRPr="17846A45" w:rsidR="3288F24A">
        <w:rPr>
          <w:rFonts w:ascii="Aptos" w:hAnsi="Aptos" w:eastAsia="Aptos" w:cs="Aptos"/>
          <w:noProof w:val="0"/>
          <w:sz w:val="24"/>
          <w:szCs w:val="24"/>
          <w:lang w:val="en-US"/>
        </w:rPr>
        <w:t>Vercel</w:t>
      </w:r>
      <w:r w:rsidRPr="17846A45" w:rsidR="3288F24A">
        <w:rPr>
          <w:rFonts w:ascii="Aptos" w:hAnsi="Aptos" w:eastAsia="Aptos" w:cs="Aptos"/>
          <w:noProof w:val="0"/>
          <w:sz w:val="24"/>
          <w:szCs w:val="24"/>
          <w:lang w:val="en-US"/>
        </w:rPr>
        <w:t>/ GitHub Pages).</w:t>
      </w:r>
    </w:p>
    <w:p w:rsidR="21342C57" w:rsidP="17846A45" w:rsidRDefault="21342C57" w14:paraId="16B12980" w14:textId="229109EA">
      <w:pPr>
        <w:pStyle w:val="ListParagraph"/>
        <w:numPr>
          <w:ilvl w:val="0"/>
          <w:numId w:val="14"/>
        </w:numPr>
        <w:spacing w:before="0" w:beforeAutospacing="off" w:after="0" w:afterAutospacing="off"/>
        <w:rPr>
          <w:rFonts w:ascii="Aptos" w:hAnsi="Aptos" w:eastAsia="Aptos" w:cs="Aptos"/>
          <w:noProof w:val="0"/>
          <w:sz w:val="24"/>
          <w:szCs w:val="24"/>
          <w:lang w:val="en-US"/>
        </w:rPr>
      </w:pPr>
      <w:r w:rsidRPr="17846A45" w:rsidR="21342C57">
        <w:rPr>
          <w:rFonts w:ascii="Aptos" w:hAnsi="Aptos" w:eastAsia="Aptos" w:cs="Aptos"/>
          <w:noProof w:val="0"/>
          <w:sz w:val="24"/>
          <w:szCs w:val="24"/>
          <w:lang w:val="en-US"/>
        </w:rPr>
        <w:t xml:space="preserve">A link to </w:t>
      </w:r>
      <w:r w:rsidRPr="17846A45" w:rsidR="21DB72A4">
        <w:rPr>
          <w:rFonts w:ascii="Aptos" w:hAnsi="Aptos" w:eastAsia="Aptos" w:cs="Aptos"/>
          <w:noProof w:val="0"/>
          <w:sz w:val="24"/>
          <w:szCs w:val="24"/>
          <w:lang w:val="en-US"/>
        </w:rPr>
        <w:t xml:space="preserve">a </w:t>
      </w:r>
      <w:r w:rsidRPr="17846A45" w:rsidR="21342C57">
        <w:rPr>
          <w:rFonts w:ascii="Aptos" w:hAnsi="Aptos" w:eastAsia="Aptos" w:cs="Aptos"/>
          <w:noProof w:val="0"/>
          <w:sz w:val="24"/>
          <w:szCs w:val="24"/>
          <w:lang w:val="en-US"/>
        </w:rPr>
        <w:t>gantt</w:t>
      </w:r>
      <w:r w:rsidRPr="17846A45" w:rsidR="21342C57">
        <w:rPr>
          <w:rFonts w:ascii="Aptos" w:hAnsi="Aptos" w:eastAsia="Aptos" w:cs="Aptos"/>
          <w:noProof w:val="0"/>
          <w:sz w:val="24"/>
          <w:szCs w:val="24"/>
          <w:lang w:val="en-US"/>
        </w:rPr>
        <w:t xml:space="preserve"> chart or Kanban project board.</w:t>
      </w:r>
    </w:p>
    <w:p w:rsidR="21342C57" w:rsidP="17846A45" w:rsidRDefault="21342C57" w14:paraId="47EB3A1D" w14:textId="67C6F578">
      <w:pPr>
        <w:pStyle w:val="ListParagraph"/>
        <w:numPr>
          <w:ilvl w:val="0"/>
          <w:numId w:val="14"/>
        </w:numPr>
        <w:spacing w:before="0" w:beforeAutospacing="off" w:after="0" w:afterAutospacing="off"/>
        <w:rPr>
          <w:rFonts w:ascii="Aptos" w:hAnsi="Aptos" w:eastAsia="Aptos" w:cs="Aptos"/>
          <w:noProof w:val="0"/>
          <w:sz w:val="24"/>
          <w:szCs w:val="24"/>
          <w:lang w:val="en-US"/>
        </w:rPr>
      </w:pPr>
      <w:r w:rsidRPr="17846A45" w:rsidR="21342C57">
        <w:rPr>
          <w:rFonts w:ascii="Aptos" w:hAnsi="Aptos" w:eastAsia="Aptos" w:cs="Aptos"/>
          <w:noProof w:val="0"/>
          <w:sz w:val="24"/>
          <w:szCs w:val="24"/>
          <w:lang w:val="en-US"/>
        </w:rPr>
        <w:t>A video</w:t>
      </w:r>
      <w:r w:rsidRPr="17846A45" w:rsidR="2BED6592">
        <w:rPr>
          <w:rFonts w:ascii="Aptos" w:hAnsi="Aptos" w:eastAsia="Aptos" w:cs="Aptos"/>
          <w:noProof w:val="0"/>
          <w:sz w:val="24"/>
          <w:szCs w:val="24"/>
          <w:lang w:val="en-US"/>
        </w:rPr>
        <w:t xml:space="preserve"> or written</w:t>
      </w:r>
      <w:r w:rsidRPr="17846A45" w:rsidR="21342C57">
        <w:rPr>
          <w:rFonts w:ascii="Aptos" w:hAnsi="Aptos" w:eastAsia="Aptos" w:cs="Aptos"/>
          <w:noProof w:val="0"/>
          <w:sz w:val="24"/>
          <w:szCs w:val="24"/>
          <w:lang w:val="en-US"/>
        </w:rPr>
        <w:t xml:space="preserve"> summary explaining your </w:t>
      </w:r>
      <w:r w:rsidRPr="17846A45" w:rsidR="78A01C4C">
        <w:rPr>
          <w:rFonts w:ascii="Aptos" w:hAnsi="Aptos" w:eastAsia="Aptos" w:cs="Aptos"/>
          <w:noProof w:val="0"/>
          <w:sz w:val="24"/>
          <w:szCs w:val="24"/>
          <w:lang w:val="en-US"/>
        </w:rPr>
        <w:t>work</w:t>
      </w:r>
    </w:p>
    <w:p w:rsidR="29A939D1" w:rsidP="17846A45" w:rsidRDefault="29A939D1" w14:paraId="62D7FBD8" w14:textId="4C6D5A1F">
      <w:pPr>
        <w:pStyle w:val="ListParagraph"/>
        <w:numPr>
          <w:ilvl w:val="0"/>
          <w:numId w:val="14"/>
        </w:numPr>
        <w:spacing w:before="0" w:beforeAutospacing="off" w:after="0" w:afterAutospacing="off"/>
        <w:rPr>
          <w:rFonts w:ascii="Aptos" w:hAnsi="Aptos" w:eastAsia="Aptos" w:cs="Aptos"/>
          <w:noProof w:val="0"/>
          <w:sz w:val="24"/>
          <w:szCs w:val="24"/>
          <w:lang w:val="en-US"/>
        </w:rPr>
      </w:pPr>
      <w:r w:rsidRPr="17846A45" w:rsidR="29A939D1">
        <w:rPr>
          <w:rFonts w:ascii="Aptos" w:hAnsi="Aptos" w:eastAsia="Aptos" w:cs="Aptos"/>
          <w:noProof w:val="0"/>
          <w:sz w:val="24"/>
          <w:szCs w:val="24"/>
          <w:lang w:val="en-US"/>
        </w:rPr>
        <w:t xml:space="preserve">A link to </w:t>
      </w:r>
      <w:r w:rsidRPr="17846A45" w:rsidR="27CDADBD">
        <w:rPr>
          <w:rFonts w:ascii="Aptos" w:hAnsi="Aptos" w:eastAsia="Aptos" w:cs="Aptos"/>
          <w:noProof w:val="0"/>
          <w:sz w:val="24"/>
          <w:szCs w:val="24"/>
          <w:lang w:val="en-US"/>
        </w:rPr>
        <w:t>Figma design assets (wireframe or prototype)</w:t>
      </w:r>
    </w:p>
    <w:p w:rsidR="74F68E69" w:rsidP="17846A45" w:rsidRDefault="74F68E69" w14:paraId="33D40D23" w14:textId="288E4D59">
      <w:pPr>
        <w:pStyle w:val="Heading1"/>
      </w:pPr>
      <w:r w:rsidR="74F68E69">
        <w:rPr/>
        <w:t>Level 2</w:t>
      </w:r>
    </w:p>
    <w:p w:rsidR="74F68E69" w:rsidP="17846A45" w:rsidRDefault="74F68E69" w14:paraId="01AE05F1" w14:textId="1A00844C">
      <w:pPr>
        <w:pStyle w:val="Normal"/>
      </w:pPr>
      <w:r w:rsidR="74F68E69">
        <w:rPr/>
        <w:t xml:space="preserve">In addition to the required features detailed above, the following </w:t>
      </w:r>
      <w:r w:rsidRPr="17846A45" w:rsidR="74F68E69">
        <w:rPr>
          <w:b w:val="1"/>
          <w:bCs w:val="1"/>
        </w:rPr>
        <w:t xml:space="preserve">optional </w:t>
      </w:r>
      <w:r w:rsidR="74F68E69">
        <w:rPr/>
        <w:t>features add deeper functionality to the application for those who want an extra challenge</w:t>
      </w:r>
      <w:r w:rsidR="69C63118">
        <w:rPr/>
        <w:t>:</w:t>
      </w:r>
    </w:p>
    <w:p w:rsidR="69C63118" w:rsidP="17846A45" w:rsidRDefault="69C63118" w14:paraId="40FC6238" w14:textId="570FC164">
      <w:pPr>
        <w:pStyle w:val="ListParagraph"/>
        <w:numPr>
          <w:ilvl w:val="0"/>
          <w:numId w:val="73"/>
        </w:numPr>
        <w:rPr/>
      </w:pPr>
      <w:r w:rsidR="69C63118">
        <w:rPr/>
        <w:t>Emoji menu allows a user to react to a post</w:t>
      </w:r>
    </w:p>
    <w:p w:rsidR="69C63118" w:rsidP="17846A45" w:rsidRDefault="69C63118" w14:paraId="04975809" w14:textId="4B76579C">
      <w:pPr>
        <w:pStyle w:val="ListParagraph"/>
        <w:numPr>
          <w:ilvl w:val="0"/>
          <w:numId w:val="73"/>
        </w:numPr>
        <w:rPr/>
      </w:pPr>
      <w:r w:rsidR="69C63118">
        <w:rPr/>
        <w:t>Comment form allows a user to comment on a post</w:t>
      </w:r>
    </w:p>
    <w:p w:rsidR="69C63118" w:rsidP="17846A45" w:rsidRDefault="69C63118" w14:paraId="3718CEE5" w14:textId="4C1E477D">
      <w:pPr>
        <w:pStyle w:val="ListParagraph"/>
        <w:numPr>
          <w:ilvl w:val="0"/>
          <w:numId w:val="73"/>
        </w:numPr>
        <w:rPr/>
      </w:pPr>
      <w:r w:rsidR="69C63118">
        <w:rPr/>
        <w:t>Reply comment form allows a user to reply to a comment on a post</w:t>
      </w:r>
    </w:p>
    <w:p w:rsidR="69C63118" w:rsidP="17846A45" w:rsidRDefault="69C63118" w14:paraId="312AB91C" w14:textId="0526BF60">
      <w:pPr>
        <w:pStyle w:val="ListParagraph"/>
        <w:numPr>
          <w:ilvl w:val="0"/>
          <w:numId w:val="73"/>
        </w:numPr>
        <w:rPr/>
      </w:pPr>
      <w:r w:rsidR="69C63118">
        <w:rPr/>
        <w:t>Follow button allows a user to follow another user</w:t>
      </w:r>
    </w:p>
    <w:p w:rsidR="69C63118" w:rsidP="17846A45" w:rsidRDefault="69C63118" w14:paraId="0F252804" w14:textId="26997118">
      <w:pPr>
        <w:pStyle w:val="ListParagraph"/>
        <w:numPr>
          <w:ilvl w:val="0"/>
          <w:numId w:val="73"/>
        </w:numPr>
        <w:rPr/>
      </w:pPr>
      <w:r w:rsidR="69C63118">
        <w:rPr/>
        <w:t>Unfollow button allows a user to unfollow another user</w:t>
      </w:r>
    </w:p>
    <w:p w:rsidR="69C63118" w:rsidP="17846A45" w:rsidRDefault="69C63118" w14:paraId="567FA957" w14:textId="3C4B951B">
      <w:pPr>
        <w:pStyle w:val="ListParagraph"/>
        <w:numPr>
          <w:ilvl w:val="0"/>
          <w:numId w:val="73"/>
        </w:numPr>
        <w:rPr/>
      </w:pPr>
      <w:r w:rsidR="69C63118">
        <w:rPr/>
        <w:t>Pagination system allows for any number of results pages</w:t>
      </w:r>
    </w:p>
    <w:p w:rsidR="69C63118" w:rsidP="17846A45" w:rsidRDefault="69C63118" w14:paraId="4323E259" w14:textId="6753A2DE">
      <w:pPr>
        <w:pStyle w:val="ListParagraph"/>
        <w:numPr>
          <w:ilvl w:val="0"/>
          <w:numId w:val="73"/>
        </w:numPr>
        <w:rPr/>
      </w:pPr>
      <w:r w:rsidR="69C63118">
        <w:rPr/>
        <w:t>Search bar allows a user to find posts based on a keyword</w:t>
      </w:r>
    </w:p>
    <w:p w:rsidR="0C365776" w:rsidP="17846A45" w:rsidRDefault="0C365776" w14:paraId="29809345" w14:textId="1151522F">
      <w:pPr>
        <w:pStyle w:val="ListParagraph"/>
        <w:numPr>
          <w:ilvl w:val="0"/>
          <w:numId w:val="73"/>
        </w:numPr>
        <w:rPr/>
      </w:pPr>
      <w:r w:rsidR="0C365776">
        <w:rPr/>
        <w:t xml:space="preserve">Use </w:t>
      </w:r>
      <w:r w:rsidR="24FA0FAB">
        <w:rPr/>
        <w:t>TypeScript instead of JavaScript</w:t>
      </w:r>
    </w:p>
    <w:p w:rsidR="24FA0FAB" w:rsidP="17846A45" w:rsidRDefault="24FA0FAB" w14:paraId="193F7372" w14:textId="26B542AD">
      <w:pPr>
        <w:pStyle w:val="ListParagraph"/>
        <w:numPr>
          <w:ilvl w:val="0"/>
          <w:numId w:val="73"/>
        </w:numPr>
        <w:rPr/>
      </w:pPr>
      <w:r w:rsidR="24FA0FAB">
        <w:rPr/>
        <w:t>Create unit tests for your key functions</w:t>
      </w:r>
    </w:p>
    <w:p w:rsidR="69C63118" w:rsidP="17846A45" w:rsidRDefault="69C63118" w14:paraId="02CF6080" w14:textId="782E4843">
      <w:pPr>
        <w:pStyle w:val="Heading1"/>
      </w:pPr>
      <w:r w:rsidR="69C63118">
        <w:rPr/>
        <w:t>Resources</w:t>
      </w:r>
    </w:p>
    <w:p w:rsidR="69C63118" w:rsidP="17846A45" w:rsidRDefault="69C63118" w14:paraId="7F8C79DF" w14:textId="666183D0">
      <w:pPr>
        <w:pStyle w:val="ListParagraph"/>
        <w:numPr>
          <w:ilvl w:val="0"/>
          <w:numId w:val="74"/>
        </w:numPr>
        <w:rPr>
          <w:color w:val="000000" w:themeColor="text1" w:themeTint="FF" w:themeShade="FF"/>
        </w:rPr>
      </w:pPr>
      <w:r w:rsidRPr="17846A45" w:rsidR="69C63118">
        <w:rPr>
          <w:color w:val="000000" w:themeColor="text1" w:themeTint="FF" w:themeShade="FF"/>
        </w:rPr>
        <w:t>Noroff</w:t>
      </w:r>
      <w:r w:rsidRPr="17846A45" w:rsidR="69C63118">
        <w:rPr>
          <w:color w:val="000000" w:themeColor="text1" w:themeTint="FF" w:themeShade="FF"/>
        </w:rPr>
        <w:t xml:space="preserve"> API Documentation</w:t>
      </w:r>
      <w:ins w:author="Martin Krüger" w:date="2024-08-26T12:39:22.011Z" w:id="730038531">
        <w:r w:rsidRPr="17846A45" w:rsidR="25D8700F">
          <w:rPr>
            <w:color w:val="000000" w:themeColor="text1" w:themeTint="FF" w:themeShade="FF"/>
          </w:rPr>
          <w:t>:</w:t>
        </w:r>
      </w:ins>
    </w:p>
    <w:p w:rsidR="69C63118" w:rsidP="17846A45" w:rsidRDefault="69C63118" w14:paraId="3C58508B" w14:textId="23F8C207">
      <w:pPr>
        <w:pStyle w:val="ListParagraph"/>
        <w:numPr>
          <w:ilvl w:val="1"/>
          <w:numId w:val="74"/>
        </w:numPr>
        <w:rPr>
          <w:color w:val="000000" w:themeColor="text1" w:themeTint="FF" w:themeShade="FF"/>
        </w:rPr>
      </w:pPr>
      <w:hyperlink r:id="R4ecb2c21a00241ee">
        <w:r w:rsidRPr="17846A45" w:rsidR="69C63118">
          <w:rPr>
            <w:rStyle w:val="Hyperlink"/>
            <w:color w:val="000000" w:themeColor="text1" w:themeTint="FF" w:themeShade="FF"/>
          </w:rPr>
          <w:t>https://docs.noroff.dev/docs/v2/social/posts</w:t>
        </w:r>
      </w:hyperlink>
    </w:p>
    <w:p w:rsidR="69C63118" w:rsidP="17846A45" w:rsidRDefault="69C63118" w14:paraId="5FB5D51D" w14:textId="1FFDAA17">
      <w:pPr>
        <w:pStyle w:val="ListParagraph"/>
        <w:numPr>
          <w:ilvl w:val="0"/>
          <w:numId w:val="74"/>
        </w:numPr>
        <w:rPr>
          <w:color w:val="000000" w:themeColor="text1" w:themeTint="FF" w:themeShade="FF"/>
        </w:rPr>
      </w:pPr>
      <w:r w:rsidRPr="17846A45" w:rsidR="69C63118">
        <w:rPr>
          <w:color w:val="000000" w:themeColor="text1" w:themeTint="FF" w:themeShade="FF"/>
        </w:rPr>
        <w:t>Noroff</w:t>
      </w:r>
      <w:r w:rsidRPr="17846A45" w:rsidR="69C63118">
        <w:rPr>
          <w:color w:val="000000" w:themeColor="text1" w:themeTint="FF" w:themeShade="FF"/>
        </w:rPr>
        <w:t xml:space="preserve"> API Swagger</w:t>
      </w:r>
      <w:ins w:author="Martin Krüger" w:date="2024-08-26T12:39:23.101Z" w:id="349709942">
        <w:r w:rsidRPr="17846A45" w:rsidR="5261829A">
          <w:rPr>
            <w:color w:val="000000" w:themeColor="text1" w:themeTint="FF" w:themeShade="FF"/>
          </w:rPr>
          <w:t>:</w:t>
        </w:r>
      </w:ins>
    </w:p>
    <w:p w:rsidR="69C63118" w:rsidP="17846A45" w:rsidRDefault="69C63118" w14:paraId="712AD2B9" w14:textId="6D0E60BC">
      <w:pPr>
        <w:pStyle w:val="ListParagraph"/>
        <w:numPr>
          <w:ilvl w:val="1"/>
          <w:numId w:val="74"/>
        </w:numPr>
        <w:rPr>
          <w:rStyle w:val="Hyperlink"/>
        </w:rPr>
      </w:pPr>
      <w:hyperlink w:anchor="/social-profiles" r:id="R3624a4bd70b34d94">
        <w:r w:rsidRPr="17846A45" w:rsidR="69C63118">
          <w:rPr>
            <w:rStyle w:val="Hyperlink"/>
          </w:rPr>
          <w:t>https://v2.api.noroff.dev/docs/static/index.html#/social-profiles</w:t>
        </w:r>
      </w:hyperlink>
    </w:p>
    <w:p w:rsidR="0C68CD5A" w:rsidP="17846A45" w:rsidRDefault="0C68CD5A" w14:paraId="3AAEE89E" w14:textId="4009D586">
      <w:pPr>
        <w:pStyle w:val="ListParagraph"/>
        <w:numPr>
          <w:ilvl w:val="0"/>
          <w:numId w:val="74"/>
        </w:numPr>
        <w:rPr/>
      </w:pPr>
      <w:r w:rsidR="0C68CD5A">
        <w:rPr/>
        <w:t>GitHub Classroom:</w:t>
      </w:r>
    </w:p>
    <w:p w:rsidR="0C68CD5A" w:rsidP="17846A45" w:rsidRDefault="0C68CD5A" w14:paraId="61D7882B" w14:textId="158E361F">
      <w:pPr>
        <w:pStyle w:val="ListParagraph"/>
        <w:numPr>
          <w:ilvl w:val="1"/>
          <w:numId w:val="74"/>
        </w:numPr>
        <w:rPr/>
      </w:pPr>
      <w:hyperlink r:id="Rba222b1361424b0d">
        <w:r w:rsidRPr="17846A45" w:rsidR="0C68CD5A">
          <w:rPr>
            <w:rStyle w:val="Hyperlink"/>
          </w:rPr>
          <w:t>https://classroom.github.com/a/G_Y0UKBm</w:t>
        </w:r>
      </w:hyperlink>
    </w:p>
    <w:p w:rsidR="17846A45" w:rsidP="17846A45" w:rsidRDefault="17846A45" w14:paraId="54AFF1AF" w14:textId="6ABB2923">
      <w:pPr>
        <w:pStyle w:val="Normal"/>
      </w:pPr>
    </w:p>
    <w:p w:rsidR="17846A45" w:rsidP="17846A45" w:rsidRDefault="17846A45" w14:paraId="45668358" w14:textId="1CFE82B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6ELkTYkW" int2:invalidationBookmarkName="" int2:hashCode="C11Czjr3AqRLX8" int2:id="kfDkRsYW">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5">
    <w:nsid w:val="3711a5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506525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2fe023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11e018e3"/>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62a9ea1f"/>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6fb9d742"/>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4a06fd4a"/>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179746aa"/>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5b1ee5ba"/>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24c646f2"/>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38040b2"/>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7d8306a0"/>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2e6f19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6cd7d6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30aa77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1c1d3d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267212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61ca6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4cda3b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68bb2f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b9a96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623eee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592fa8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45d3c6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1407bc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218e85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185a2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35228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158712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e847a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4ca3f3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e0aa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c39ef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753b24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02e9a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788ef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a7f79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d7fd2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d62a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2a9d6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629d2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b9ac2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f6e9d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d808a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f4e24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82b1e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040c4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bbe36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70355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8cb08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d56d1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bb3f9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da8e4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edaa3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d94a3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558cb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513f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8f23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e6e02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5a23f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8642b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4d461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355bc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0ab7a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5e6e8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ffce3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92ab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fdbeb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0059c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912ba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6ff7d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1a4fb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af224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61fd2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2258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E1D1B6"/>
    <w:rsid w:val="002D0C87"/>
    <w:rsid w:val="002E6E49"/>
    <w:rsid w:val="00B71132"/>
    <w:rsid w:val="01778CBC"/>
    <w:rsid w:val="017E9F0F"/>
    <w:rsid w:val="022C8F18"/>
    <w:rsid w:val="03620587"/>
    <w:rsid w:val="03F276AA"/>
    <w:rsid w:val="041A25E9"/>
    <w:rsid w:val="0459253C"/>
    <w:rsid w:val="04D270B1"/>
    <w:rsid w:val="052210A2"/>
    <w:rsid w:val="0532677F"/>
    <w:rsid w:val="05AF8FC6"/>
    <w:rsid w:val="05DD2A55"/>
    <w:rsid w:val="0600EDA4"/>
    <w:rsid w:val="06A2972D"/>
    <w:rsid w:val="06D2D543"/>
    <w:rsid w:val="071FC56E"/>
    <w:rsid w:val="07392AF8"/>
    <w:rsid w:val="0757055A"/>
    <w:rsid w:val="076B3F6E"/>
    <w:rsid w:val="078BCE79"/>
    <w:rsid w:val="079572D9"/>
    <w:rsid w:val="07B94FF8"/>
    <w:rsid w:val="07D47A46"/>
    <w:rsid w:val="08230257"/>
    <w:rsid w:val="0837F56C"/>
    <w:rsid w:val="084362C5"/>
    <w:rsid w:val="08B801B0"/>
    <w:rsid w:val="08C2443A"/>
    <w:rsid w:val="08D3943C"/>
    <w:rsid w:val="097E3DE8"/>
    <w:rsid w:val="09E6DCF4"/>
    <w:rsid w:val="0A8F16BE"/>
    <w:rsid w:val="0ABEDCFF"/>
    <w:rsid w:val="0BEAD82F"/>
    <w:rsid w:val="0C365776"/>
    <w:rsid w:val="0C68CD5A"/>
    <w:rsid w:val="0C8D21AC"/>
    <w:rsid w:val="0CB75B97"/>
    <w:rsid w:val="0D440C27"/>
    <w:rsid w:val="0E4234ED"/>
    <w:rsid w:val="0EBE64B5"/>
    <w:rsid w:val="0ED0649A"/>
    <w:rsid w:val="0F16813A"/>
    <w:rsid w:val="0F4184A2"/>
    <w:rsid w:val="0F4A52F4"/>
    <w:rsid w:val="0F8F53EC"/>
    <w:rsid w:val="0FC0EAC3"/>
    <w:rsid w:val="0FDCBA70"/>
    <w:rsid w:val="1040C7CB"/>
    <w:rsid w:val="1142AD25"/>
    <w:rsid w:val="12507F71"/>
    <w:rsid w:val="135364DF"/>
    <w:rsid w:val="13B59E4F"/>
    <w:rsid w:val="1406E67D"/>
    <w:rsid w:val="14EEC665"/>
    <w:rsid w:val="155CAFA1"/>
    <w:rsid w:val="15A9893F"/>
    <w:rsid w:val="15C8BFD7"/>
    <w:rsid w:val="1646FD2B"/>
    <w:rsid w:val="1698E641"/>
    <w:rsid w:val="1711DC46"/>
    <w:rsid w:val="17418057"/>
    <w:rsid w:val="175FB88E"/>
    <w:rsid w:val="17846A45"/>
    <w:rsid w:val="179CB887"/>
    <w:rsid w:val="183BDD9D"/>
    <w:rsid w:val="188B58B0"/>
    <w:rsid w:val="19A2C1DB"/>
    <w:rsid w:val="1B78FFC4"/>
    <w:rsid w:val="1BCF6689"/>
    <w:rsid w:val="1C8A55A4"/>
    <w:rsid w:val="1CA4399E"/>
    <w:rsid w:val="1D34E168"/>
    <w:rsid w:val="1E588F57"/>
    <w:rsid w:val="1E803FF6"/>
    <w:rsid w:val="1EE1D1B6"/>
    <w:rsid w:val="1F24B0EE"/>
    <w:rsid w:val="1F547384"/>
    <w:rsid w:val="1FE95953"/>
    <w:rsid w:val="20588ABD"/>
    <w:rsid w:val="21342C57"/>
    <w:rsid w:val="21DB72A4"/>
    <w:rsid w:val="22ADFA13"/>
    <w:rsid w:val="22FECF00"/>
    <w:rsid w:val="248B84CA"/>
    <w:rsid w:val="24FA0FAB"/>
    <w:rsid w:val="252255FA"/>
    <w:rsid w:val="258BA60B"/>
    <w:rsid w:val="25B9688C"/>
    <w:rsid w:val="25D8700F"/>
    <w:rsid w:val="260B5040"/>
    <w:rsid w:val="265C6B07"/>
    <w:rsid w:val="2686586F"/>
    <w:rsid w:val="269A3A84"/>
    <w:rsid w:val="26C57BF2"/>
    <w:rsid w:val="273AC830"/>
    <w:rsid w:val="27CDADBD"/>
    <w:rsid w:val="286B2E83"/>
    <w:rsid w:val="2897056B"/>
    <w:rsid w:val="28FD0770"/>
    <w:rsid w:val="292986B4"/>
    <w:rsid w:val="29A939D1"/>
    <w:rsid w:val="29F04E35"/>
    <w:rsid w:val="2A9B1DE4"/>
    <w:rsid w:val="2AF64583"/>
    <w:rsid w:val="2B67631C"/>
    <w:rsid w:val="2BED6592"/>
    <w:rsid w:val="2C6BE140"/>
    <w:rsid w:val="2C792A26"/>
    <w:rsid w:val="2C9BC914"/>
    <w:rsid w:val="2D7CA2A9"/>
    <w:rsid w:val="2E09E1AB"/>
    <w:rsid w:val="2E55E285"/>
    <w:rsid w:val="2E582EFF"/>
    <w:rsid w:val="2EC0217D"/>
    <w:rsid w:val="2EFF7343"/>
    <w:rsid w:val="2F68FB8E"/>
    <w:rsid w:val="2F990935"/>
    <w:rsid w:val="2F9A75B2"/>
    <w:rsid w:val="3082068A"/>
    <w:rsid w:val="30A731CC"/>
    <w:rsid w:val="317E7250"/>
    <w:rsid w:val="31A13ECD"/>
    <w:rsid w:val="31DCD3C5"/>
    <w:rsid w:val="32617E91"/>
    <w:rsid w:val="3275E84B"/>
    <w:rsid w:val="3288F24A"/>
    <w:rsid w:val="33B1915D"/>
    <w:rsid w:val="33C587CD"/>
    <w:rsid w:val="33C8B248"/>
    <w:rsid w:val="34658A02"/>
    <w:rsid w:val="34D95D2E"/>
    <w:rsid w:val="3506173B"/>
    <w:rsid w:val="3516C0F1"/>
    <w:rsid w:val="36735528"/>
    <w:rsid w:val="36A4A71F"/>
    <w:rsid w:val="36C6EC0E"/>
    <w:rsid w:val="385EB96E"/>
    <w:rsid w:val="39BCCB9E"/>
    <w:rsid w:val="3A52FF4B"/>
    <w:rsid w:val="3A7BB2D2"/>
    <w:rsid w:val="3AB77C2D"/>
    <w:rsid w:val="3B1FAAFE"/>
    <w:rsid w:val="3B248021"/>
    <w:rsid w:val="3B2D7ADA"/>
    <w:rsid w:val="3BE96492"/>
    <w:rsid w:val="3C88D5F1"/>
    <w:rsid w:val="3CE03842"/>
    <w:rsid w:val="3D0BF8DE"/>
    <w:rsid w:val="3D3871C2"/>
    <w:rsid w:val="3E881DCB"/>
    <w:rsid w:val="3EF4B9CD"/>
    <w:rsid w:val="3F40C850"/>
    <w:rsid w:val="3F4BB9D7"/>
    <w:rsid w:val="401FAB84"/>
    <w:rsid w:val="4023F51E"/>
    <w:rsid w:val="402997B9"/>
    <w:rsid w:val="4093DE04"/>
    <w:rsid w:val="40B35E49"/>
    <w:rsid w:val="40C40DE2"/>
    <w:rsid w:val="415BB51E"/>
    <w:rsid w:val="416E245F"/>
    <w:rsid w:val="41D5DBD7"/>
    <w:rsid w:val="422396D6"/>
    <w:rsid w:val="423808C6"/>
    <w:rsid w:val="427C58C9"/>
    <w:rsid w:val="42A37F7C"/>
    <w:rsid w:val="42F972F2"/>
    <w:rsid w:val="44C828EA"/>
    <w:rsid w:val="44F7C41D"/>
    <w:rsid w:val="453F7951"/>
    <w:rsid w:val="458F6A64"/>
    <w:rsid w:val="46376347"/>
    <w:rsid w:val="46590598"/>
    <w:rsid w:val="466B775D"/>
    <w:rsid w:val="46764A80"/>
    <w:rsid w:val="4680E814"/>
    <w:rsid w:val="4686233D"/>
    <w:rsid w:val="4750574B"/>
    <w:rsid w:val="482776C5"/>
    <w:rsid w:val="4885E319"/>
    <w:rsid w:val="48B62E3C"/>
    <w:rsid w:val="490FA4CD"/>
    <w:rsid w:val="4934E54E"/>
    <w:rsid w:val="4A0A64EC"/>
    <w:rsid w:val="4A55315D"/>
    <w:rsid w:val="4A7CDD66"/>
    <w:rsid w:val="4AC5DEA4"/>
    <w:rsid w:val="4AFBF10C"/>
    <w:rsid w:val="4B46F68E"/>
    <w:rsid w:val="4B5491C9"/>
    <w:rsid w:val="4D0A595C"/>
    <w:rsid w:val="4DB34CED"/>
    <w:rsid w:val="4DED2067"/>
    <w:rsid w:val="4DF1B1BC"/>
    <w:rsid w:val="4E473C10"/>
    <w:rsid w:val="4E78EB02"/>
    <w:rsid w:val="4EC34650"/>
    <w:rsid w:val="4F408CDD"/>
    <w:rsid w:val="4F6CE542"/>
    <w:rsid w:val="4FDFF3EC"/>
    <w:rsid w:val="50824C24"/>
    <w:rsid w:val="50DF0012"/>
    <w:rsid w:val="5102D039"/>
    <w:rsid w:val="51075815"/>
    <w:rsid w:val="513AEA82"/>
    <w:rsid w:val="5196542D"/>
    <w:rsid w:val="51F80452"/>
    <w:rsid w:val="5261829A"/>
    <w:rsid w:val="52A2457B"/>
    <w:rsid w:val="52EE0452"/>
    <w:rsid w:val="53DFF82C"/>
    <w:rsid w:val="542463C5"/>
    <w:rsid w:val="54E979FB"/>
    <w:rsid w:val="550B5BC3"/>
    <w:rsid w:val="551C36C1"/>
    <w:rsid w:val="552D7A8A"/>
    <w:rsid w:val="558B4638"/>
    <w:rsid w:val="55E4ABAD"/>
    <w:rsid w:val="55FF0E26"/>
    <w:rsid w:val="562D9264"/>
    <w:rsid w:val="56624357"/>
    <w:rsid w:val="56D1606A"/>
    <w:rsid w:val="57876BD7"/>
    <w:rsid w:val="58231157"/>
    <w:rsid w:val="597B98FC"/>
    <w:rsid w:val="59AAAE37"/>
    <w:rsid w:val="5A35CAC3"/>
    <w:rsid w:val="5AD204B7"/>
    <w:rsid w:val="5B0F9544"/>
    <w:rsid w:val="5B4D45E5"/>
    <w:rsid w:val="5BFAA606"/>
    <w:rsid w:val="5C709EEF"/>
    <w:rsid w:val="5C74C249"/>
    <w:rsid w:val="5D42E539"/>
    <w:rsid w:val="5EAB82E1"/>
    <w:rsid w:val="5EAF98E0"/>
    <w:rsid w:val="5F96F45C"/>
    <w:rsid w:val="608894BA"/>
    <w:rsid w:val="60C219F9"/>
    <w:rsid w:val="6134DDEC"/>
    <w:rsid w:val="614BBD9F"/>
    <w:rsid w:val="615FAF06"/>
    <w:rsid w:val="6161DB8D"/>
    <w:rsid w:val="6193AB80"/>
    <w:rsid w:val="61CE59EA"/>
    <w:rsid w:val="622B0F64"/>
    <w:rsid w:val="624C0FBB"/>
    <w:rsid w:val="629C92AB"/>
    <w:rsid w:val="643834F9"/>
    <w:rsid w:val="6555C8EA"/>
    <w:rsid w:val="658AA37E"/>
    <w:rsid w:val="65964FA9"/>
    <w:rsid w:val="6606B4FA"/>
    <w:rsid w:val="670844E8"/>
    <w:rsid w:val="67502A27"/>
    <w:rsid w:val="6766BEF9"/>
    <w:rsid w:val="67A8F91A"/>
    <w:rsid w:val="67D060E7"/>
    <w:rsid w:val="68509A37"/>
    <w:rsid w:val="6853AC2F"/>
    <w:rsid w:val="68CE5448"/>
    <w:rsid w:val="69C63118"/>
    <w:rsid w:val="69DC223C"/>
    <w:rsid w:val="6A4FF6AC"/>
    <w:rsid w:val="6A9B6EDA"/>
    <w:rsid w:val="6BD50D0D"/>
    <w:rsid w:val="6C045C8A"/>
    <w:rsid w:val="6C920887"/>
    <w:rsid w:val="6D276DC0"/>
    <w:rsid w:val="6D70879D"/>
    <w:rsid w:val="6D7275CE"/>
    <w:rsid w:val="6E20631F"/>
    <w:rsid w:val="6E7BBE81"/>
    <w:rsid w:val="6EE1DEFD"/>
    <w:rsid w:val="6FD187F6"/>
    <w:rsid w:val="70F38765"/>
    <w:rsid w:val="7277FAA8"/>
    <w:rsid w:val="72B4414C"/>
    <w:rsid w:val="72DB3474"/>
    <w:rsid w:val="73870E03"/>
    <w:rsid w:val="74102E6F"/>
    <w:rsid w:val="7426AD9F"/>
    <w:rsid w:val="7462F095"/>
    <w:rsid w:val="74F68E69"/>
    <w:rsid w:val="75CC62FB"/>
    <w:rsid w:val="7646021F"/>
    <w:rsid w:val="772ACE1D"/>
    <w:rsid w:val="7859A3C8"/>
    <w:rsid w:val="787F4622"/>
    <w:rsid w:val="78A01C4C"/>
    <w:rsid w:val="78A7C920"/>
    <w:rsid w:val="78E2D966"/>
    <w:rsid w:val="793DF8F0"/>
    <w:rsid w:val="79845B92"/>
    <w:rsid w:val="79A3FDFF"/>
    <w:rsid w:val="7ACAA76D"/>
    <w:rsid w:val="7B4E13E5"/>
    <w:rsid w:val="7BCDE045"/>
    <w:rsid w:val="7C671A80"/>
    <w:rsid w:val="7D005D90"/>
    <w:rsid w:val="7D2D26B9"/>
    <w:rsid w:val="7D4B6A3D"/>
    <w:rsid w:val="7D836061"/>
    <w:rsid w:val="7D98C649"/>
    <w:rsid w:val="7E3B3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1D1B6"/>
  <w15:chartTrackingRefBased/>
  <w15:docId w15:val="{A432FE44-2582-4639-A53A-82A96E3D36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5A9893F"/>
    <w:pPr>
      <w:spacing/>
      <w:ind w:left="720"/>
      <w:contextualSpacing/>
    </w:pPr>
  </w:style>
  <w:style w:type="character" w:styleId="Hyperlink">
    <w:uiPriority w:val="99"/>
    <w:name w:val="Hyperlink"/>
    <w:basedOn w:val="DefaultParagraphFont"/>
    <w:unhideWhenUsed/>
    <w:rsid w:val="17846A45"/>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2fc4ce7da634f67" /><Relationship Type="http://schemas.openxmlformats.org/officeDocument/2006/relationships/hyperlink" Target="https://classroom.github.com/a/G_Y0UKBm" TargetMode="External" Id="R94a6b026a8244daf" /><Relationship Type="http://schemas.openxmlformats.org/officeDocument/2006/relationships/hyperlink" Target="https://docs.noroff.dev/docs/v2/social/posts" TargetMode="External" Id="R4ecb2c21a00241ee" /><Relationship Type="http://schemas.openxmlformats.org/officeDocument/2006/relationships/hyperlink" Target="https://v2.api.noroff.dev/docs/static/index.html" TargetMode="External" Id="R3624a4bd70b34d94" /><Relationship Type="http://schemas.openxmlformats.org/officeDocument/2006/relationships/hyperlink" Target="https://classroom.github.com/a/G_Y0UKBm" TargetMode="External" Id="Rba222b1361424b0d" /><Relationship Type="http://schemas.microsoft.com/office/2020/10/relationships/intelligence" Target="intelligence2.xml" Id="R69b01b0df18c4ca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7340CDE38D424A8DEE78292B8F892E" ma:contentTypeVersion="13" ma:contentTypeDescription="Create a new document." ma:contentTypeScope="" ma:versionID="0529f2f587f4519ee41f5cc22d5c70e0">
  <xsd:schema xmlns:xsd="http://www.w3.org/2001/XMLSchema" xmlns:xs="http://www.w3.org/2001/XMLSchema" xmlns:p="http://schemas.microsoft.com/office/2006/metadata/properties" xmlns:ns2="fa01457d-409a-4216-96c5-b1205575b8f4" xmlns:ns3="91c514f0-3210-4704-829e-5863bf44d108" targetNamespace="http://schemas.microsoft.com/office/2006/metadata/properties" ma:root="true" ma:fieldsID="53af12277dd02129c176f89053a279e1" ns2:_="" ns3:_="">
    <xsd:import namespace="fa01457d-409a-4216-96c5-b1205575b8f4"/>
    <xsd:import namespace="91c514f0-3210-4704-829e-5863bf44d10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01457d-409a-4216-96c5-b1205575b8f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709728d-f333-413a-ae6b-8d9e51106f03"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1c514f0-3210-4704-829e-5863bf44d10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ae8430b4-9891-481e-990f-54745279c382}" ma:internalName="TaxCatchAll" ma:showField="CatchAllData" ma:web="91c514f0-3210-4704-829e-5863bf44d1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1c514f0-3210-4704-829e-5863bf44d108">
      <UserInfo>
        <DisplayName/>
        <AccountId xsi:nil="true"/>
        <AccountType/>
      </UserInfo>
    </SharedWithUsers>
    <lcf76f155ced4ddcb4097134ff3c332f xmlns="fa01457d-409a-4216-96c5-b1205575b8f4">
      <Terms xmlns="http://schemas.microsoft.com/office/infopath/2007/PartnerControls"/>
    </lcf76f155ced4ddcb4097134ff3c332f>
    <TaxCatchAll xmlns="91c514f0-3210-4704-829e-5863bf44d108" xsi:nil="true"/>
    <ReferenceId xmlns="fa01457d-409a-4216-96c5-b1205575b8f4" xsi:nil="true"/>
  </documentManagement>
</p:properties>
</file>

<file path=customXml/itemProps1.xml><?xml version="1.0" encoding="utf-8"?>
<ds:datastoreItem xmlns:ds="http://schemas.openxmlformats.org/officeDocument/2006/customXml" ds:itemID="{7256568F-50ED-4F0A-A644-01496598BF9D}"/>
</file>

<file path=customXml/itemProps2.xml><?xml version="1.0" encoding="utf-8"?>
<ds:datastoreItem xmlns:ds="http://schemas.openxmlformats.org/officeDocument/2006/customXml" ds:itemID="{E49ED2CD-D019-4CD2-A693-A4865DA6A71E}"/>
</file>

<file path=customXml/itemProps3.xml><?xml version="1.0" encoding="utf-8"?>
<ds:datastoreItem xmlns:ds="http://schemas.openxmlformats.org/officeDocument/2006/customXml" ds:itemID="{F871A1BC-86C5-49FC-A811-B8E0D4128E6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Dipple</dc:creator>
  <cp:keywords/>
  <dc:description/>
  <cp:lastModifiedBy>Oliver Dipple</cp:lastModifiedBy>
  <dcterms:created xsi:type="dcterms:W3CDTF">2024-08-23T14:51:37Z</dcterms:created>
  <dcterms:modified xsi:type="dcterms:W3CDTF">2024-08-30T07:10:59Z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0x010100C57340CDE38D424A8DEE78292B8F892E</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_activity">
    <vt:lpwstr>{"FileActivityType":"9","FileActivityTimeStamp":"2024-08-25T19:40:56.680Z","FileActivityUsersOnPage":[{"DisplayName":"Oliver Dipple","Id":"oliver.dipple@noroff.no"},{"DisplayName":"Martin Krüger","Id":"martin.krueger@noroff.no"},{"DisplayName":"Connor obrien","Id":"connor.obrien@noroff.no"}],"FileActivityNavigationId":null}</vt:lpwstr>
  </property>
  <property fmtid="{D5CDD505-2E9C-101B-9397-08002B2CF9AE}" pid="9" name="TriggerFlowInfo">
    <vt:lpwstr/>
  </property>
  <property fmtid="{D5CDD505-2E9C-101B-9397-08002B2CF9AE}" pid="10" name="Order">
    <vt:r8>14600</vt:r8>
  </property>
  <property fmtid="{D5CDD505-2E9C-101B-9397-08002B2CF9AE}" pid="11" name="xd_ProgID">
    <vt:lpwstr/>
  </property>
  <property fmtid="{D5CDD505-2E9C-101B-9397-08002B2CF9AE}" pid="12" name="TemplateUrl">
    <vt:lpwstr/>
  </property>
  <property fmtid="{D5CDD505-2E9C-101B-9397-08002B2CF9AE}" pid="13" name="_CopySource">
    <vt:lpwstr>https://noroff.sharepoint.com/sites/Front-endOnlineStaff/Shared Documents/Teaching Resources/Briefs/JavaScript 2 Course Assignment.docx</vt:lpwstr>
  </property>
</Properties>
</file>